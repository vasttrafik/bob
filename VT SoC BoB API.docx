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2E242" w14:textId="6198C3A7" w:rsidR="00D82A3B" w:rsidRPr="00D6046F" w:rsidRDefault="00FD21F2" w:rsidP="00D11713">
      <w:pPr>
        <w:jc w:val="center"/>
        <w:rPr>
          <w:sz w:val="44"/>
          <w:lang w:val="en-GB"/>
        </w:rPr>
      </w:pPr>
      <w:r w:rsidRPr="00D6046F">
        <w:rPr>
          <w:sz w:val="44"/>
          <w:lang w:val="en-GB"/>
        </w:rPr>
        <w:t>Statement of Compliance</w:t>
      </w:r>
    </w:p>
    <w:p w14:paraId="4F5ECFDF" w14:textId="77777777" w:rsidR="00D10250" w:rsidRPr="00D6046F" w:rsidRDefault="00D10250" w:rsidP="00D11713">
      <w:pPr>
        <w:jc w:val="center"/>
        <w:rPr>
          <w:sz w:val="72"/>
          <w:lang w:val="en-GB"/>
        </w:rPr>
      </w:pPr>
      <w:proofErr w:type="spellStart"/>
      <w:r w:rsidRPr="00D6046F">
        <w:rPr>
          <w:sz w:val="72"/>
          <w:lang w:val="en-GB"/>
        </w:rPr>
        <w:t>Västtrafik</w:t>
      </w:r>
      <w:proofErr w:type="spellEnd"/>
      <w:r w:rsidRPr="00D6046F">
        <w:rPr>
          <w:sz w:val="72"/>
          <w:lang w:val="en-GB"/>
        </w:rPr>
        <w:t xml:space="preserve"> </w:t>
      </w:r>
      <w:proofErr w:type="spellStart"/>
      <w:r w:rsidRPr="00D6046F">
        <w:rPr>
          <w:sz w:val="72"/>
          <w:lang w:val="en-GB"/>
        </w:rPr>
        <w:t>BoB</w:t>
      </w:r>
      <w:proofErr w:type="spellEnd"/>
      <w:r w:rsidRPr="00D6046F">
        <w:rPr>
          <w:sz w:val="72"/>
          <w:lang w:val="en-GB"/>
        </w:rPr>
        <w:t>-</w:t>
      </w:r>
      <w:r w:rsidR="00FD21F2" w:rsidRPr="00D6046F">
        <w:rPr>
          <w:sz w:val="72"/>
          <w:lang w:val="en-GB"/>
        </w:rPr>
        <w:t>API</w:t>
      </w:r>
      <w:r w:rsidRPr="00D6046F">
        <w:rPr>
          <w:sz w:val="72"/>
          <w:lang w:val="en-GB"/>
        </w:rPr>
        <w:t>s</w:t>
      </w:r>
    </w:p>
    <w:p w14:paraId="03598C4F" w14:textId="77777777" w:rsidR="00D10250" w:rsidRPr="000D4963" w:rsidRDefault="00D10250" w:rsidP="00D11713">
      <w:pPr>
        <w:jc w:val="center"/>
        <w:rPr>
          <w:sz w:val="72"/>
          <w:lang w:val="en-GB"/>
        </w:rPr>
      </w:pPr>
      <w:r w:rsidRPr="000D4963">
        <w:rPr>
          <w:sz w:val="72"/>
          <w:lang w:val="en-GB"/>
        </w:rPr>
        <w:t>(Server-side)</w:t>
      </w:r>
    </w:p>
    <w:p w14:paraId="1D687490" w14:textId="77777777" w:rsidR="00D10250" w:rsidRPr="000D4963" w:rsidRDefault="00382062" w:rsidP="00D11713">
      <w:pPr>
        <w:jc w:val="center"/>
        <w:rPr>
          <w:sz w:val="72"/>
          <w:lang w:val="en-GB"/>
        </w:rPr>
      </w:pPr>
      <w:r w:rsidRPr="000D4963">
        <w:rPr>
          <w:sz w:val="72"/>
          <w:lang w:val="en-GB"/>
        </w:rPr>
        <w:t xml:space="preserve"> </w:t>
      </w:r>
    </w:p>
    <w:p w14:paraId="4B4C8530" w14:textId="4426BCAA" w:rsidR="00FD21F2" w:rsidRPr="000D4963" w:rsidRDefault="0015288F" w:rsidP="00D11713">
      <w:pPr>
        <w:jc w:val="center"/>
        <w:rPr>
          <w:sz w:val="56"/>
          <w:lang w:val="en-GB"/>
        </w:rPr>
      </w:pPr>
      <w:proofErr w:type="spellStart"/>
      <w:r w:rsidRPr="000D4963">
        <w:rPr>
          <w:sz w:val="56"/>
          <w:lang w:val="en-GB"/>
        </w:rPr>
        <w:t>BoB</w:t>
      </w:r>
      <w:proofErr w:type="spellEnd"/>
      <w:r w:rsidRPr="000D4963">
        <w:rPr>
          <w:sz w:val="56"/>
          <w:lang w:val="en-GB"/>
        </w:rPr>
        <w:t>-</w:t>
      </w:r>
      <w:r w:rsidR="00DE5E9B" w:rsidRPr="000D4963">
        <w:rPr>
          <w:sz w:val="56"/>
          <w:lang w:val="en-GB"/>
        </w:rPr>
        <w:t xml:space="preserve">Version: </w:t>
      </w:r>
      <w:r w:rsidR="00C7013F">
        <w:rPr>
          <w:sz w:val="56"/>
          <w:lang w:val="en-GB"/>
        </w:rPr>
        <w:t>v1.3</w:t>
      </w:r>
      <w:r w:rsidR="000D4963" w:rsidRPr="000D4963">
        <w:rPr>
          <w:sz w:val="56"/>
          <w:lang w:val="en-GB"/>
        </w:rPr>
        <w:t>.0</w:t>
      </w:r>
    </w:p>
    <w:p w14:paraId="519E6A36" w14:textId="35EEE283" w:rsidR="0015288F" w:rsidRPr="004E31C0" w:rsidRDefault="00C545E3" w:rsidP="00D11713">
      <w:pPr>
        <w:jc w:val="center"/>
        <w:rPr>
          <w:color w:val="00AAEB" w:themeColor="accent1"/>
          <w:sz w:val="52"/>
          <w:lang w:val="en-GB"/>
        </w:rPr>
      </w:pPr>
      <w:proofErr w:type="spellStart"/>
      <w:r w:rsidRPr="004E31C0">
        <w:rPr>
          <w:color w:val="00AAEB" w:themeColor="accent1"/>
          <w:sz w:val="52"/>
          <w:lang w:val="en-GB"/>
        </w:rPr>
        <w:t>Västt</w:t>
      </w:r>
      <w:r w:rsidR="001F6EF1">
        <w:rPr>
          <w:color w:val="00AAEB" w:themeColor="accent1"/>
          <w:sz w:val="52"/>
          <w:lang w:val="en-GB"/>
        </w:rPr>
        <w:t>rafik</w:t>
      </w:r>
      <w:proofErr w:type="spellEnd"/>
      <w:r w:rsidR="001F6EF1">
        <w:rPr>
          <w:color w:val="00AAEB" w:themeColor="accent1"/>
          <w:sz w:val="52"/>
          <w:lang w:val="en-GB"/>
        </w:rPr>
        <w:t xml:space="preserve"> Release, VT </w:t>
      </w:r>
      <w:proofErr w:type="spellStart"/>
      <w:r w:rsidR="001F6EF1">
        <w:rPr>
          <w:color w:val="00AAEB" w:themeColor="accent1"/>
          <w:sz w:val="52"/>
          <w:lang w:val="en-GB"/>
        </w:rPr>
        <w:t>BoB</w:t>
      </w:r>
      <w:proofErr w:type="spellEnd"/>
      <w:r w:rsidR="001F6EF1">
        <w:rPr>
          <w:color w:val="00AAEB" w:themeColor="accent1"/>
          <w:sz w:val="52"/>
          <w:lang w:val="en-GB"/>
        </w:rPr>
        <w:t xml:space="preserve">-module: </w:t>
      </w:r>
      <w:r w:rsidRPr="004E31C0">
        <w:rPr>
          <w:color w:val="00AAEB" w:themeColor="accent1"/>
          <w:sz w:val="52"/>
          <w:lang w:val="en-GB"/>
        </w:rPr>
        <w:t>1</w:t>
      </w:r>
      <w:r w:rsidR="0015288F" w:rsidRPr="004E31C0">
        <w:rPr>
          <w:color w:val="00AAEB" w:themeColor="accent1"/>
          <w:sz w:val="52"/>
          <w:lang w:val="en-GB"/>
        </w:rPr>
        <w:t>.</w:t>
      </w:r>
      <w:r w:rsidR="001F6EF1">
        <w:rPr>
          <w:color w:val="00AAEB" w:themeColor="accent1"/>
          <w:sz w:val="52"/>
          <w:lang w:val="en-GB"/>
        </w:rPr>
        <w:t>1</w:t>
      </w:r>
    </w:p>
    <w:p w14:paraId="455D8969" w14:textId="77777777" w:rsidR="00933516" w:rsidRPr="000D4963" w:rsidRDefault="00933516" w:rsidP="00D11713">
      <w:pPr>
        <w:jc w:val="center"/>
        <w:rPr>
          <w:sz w:val="40"/>
          <w:lang w:val="en-GB"/>
        </w:rPr>
      </w:pPr>
    </w:p>
    <w:p w14:paraId="306D5B49" w14:textId="77777777" w:rsidR="00D11713" w:rsidRPr="000D4963" w:rsidRDefault="00D11713" w:rsidP="004C19AD">
      <w:pPr>
        <w:rPr>
          <w:lang w:val="en-GB"/>
        </w:rPr>
      </w:pPr>
    </w:p>
    <w:p w14:paraId="6E53C6B3" w14:textId="77777777" w:rsidR="00D11713" w:rsidRPr="000D4963" w:rsidRDefault="00D11713" w:rsidP="004C19AD">
      <w:pPr>
        <w:rPr>
          <w:lang w:val="en-GB"/>
        </w:rPr>
      </w:pPr>
    </w:p>
    <w:p w14:paraId="1EFAB04C" w14:textId="77777777" w:rsidR="00187854" w:rsidRPr="000D4963" w:rsidRDefault="00187854" w:rsidP="004C19AD">
      <w:pPr>
        <w:rPr>
          <w:lang w:val="en-GB"/>
        </w:rPr>
      </w:pPr>
    </w:p>
    <w:p w14:paraId="413D37C7" w14:textId="4C3BFC54" w:rsidR="00E3784D" w:rsidRPr="001824E7" w:rsidRDefault="00187854" w:rsidP="004E31C0">
      <w:pPr>
        <w:rPr>
          <w:lang w:val="en-GB"/>
        </w:rPr>
      </w:pPr>
      <w:r w:rsidRPr="001824E7">
        <w:rPr>
          <w:lang w:val="en-GB"/>
        </w:rPr>
        <w:t>Disclaimer:</w:t>
      </w:r>
      <w:r w:rsidR="008A18A7">
        <w:rPr>
          <w:lang w:val="en-GB"/>
        </w:rPr>
        <w:t xml:space="preserve"> </w:t>
      </w:r>
      <w:r w:rsidR="00E3784D" w:rsidRPr="001824E7">
        <w:rPr>
          <w:lang w:val="en-GB"/>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w:t>
      </w:r>
      <w:r w:rsidR="008A18A7">
        <w:rPr>
          <w:lang w:val="en-GB"/>
        </w:rPr>
        <w:t>ively</w:t>
      </w:r>
      <w:r w:rsidR="00E3784D" w:rsidRPr="001824E7">
        <w:rPr>
          <w:lang w:val="en-GB"/>
        </w:rPr>
        <w:t xml:space="preserve"> or implied.</w:t>
      </w:r>
    </w:p>
    <w:p w14:paraId="6491B5D1" w14:textId="77777777" w:rsidR="00FD21F2" w:rsidRPr="001824E7" w:rsidRDefault="00FD21F2" w:rsidP="004C19AD">
      <w:pPr>
        <w:rPr>
          <w:lang w:val="en-GB"/>
        </w:rPr>
      </w:pPr>
    </w:p>
    <w:p w14:paraId="44F8FBAD" w14:textId="77777777" w:rsidR="00D6046F" w:rsidRDefault="00D6046F">
      <w:pPr>
        <w:tabs>
          <w:tab w:val="clear" w:pos="397"/>
          <w:tab w:val="clear" w:pos="794"/>
        </w:tabs>
        <w:rPr>
          <w:lang w:val="en-GB"/>
        </w:rPr>
      </w:pPr>
      <w:r>
        <w:rPr>
          <w:lang w:val="en-GB"/>
        </w:rPr>
        <w:br w:type="page"/>
      </w:r>
    </w:p>
    <w:p w14:paraId="1EDBF324" w14:textId="77777777" w:rsidR="00FD21F2" w:rsidRPr="004E31C0" w:rsidRDefault="00C96E2C" w:rsidP="004C19AD">
      <w:pPr>
        <w:rPr>
          <w:b/>
          <w:lang w:val="en-GB"/>
        </w:rPr>
      </w:pPr>
      <w:r w:rsidRPr="004E31C0">
        <w:rPr>
          <w:b/>
          <w:lang w:val="en-GB"/>
        </w:rPr>
        <w:lastRenderedPageBreak/>
        <w:t>Revision History:</w:t>
      </w:r>
    </w:p>
    <w:tbl>
      <w:tblPr>
        <w:tblStyle w:val="Tabellrutnt"/>
        <w:tblW w:w="9493" w:type="dxa"/>
        <w:tblLook w:val="04A0" w:firstRow="1" w:lastRow="0" w:firstColumn="1" w:lastColumn="0" w:noHBand="0" w:noVBand="1"/>
      </w:tblPr>
      <w:tblGrid>
        <w:gridCol w:w="1321"/>
        <w:gridCol w:w="5195"/>
        <w:gridCol w:w="2977"/>
      </w:tblGrid>
      <w:tr w:rsidR="008A18A7" w:rsidRPr="001824E7" w14:paraId="595B64C5" w14:textId="77777777" w:rsidTr="1F36CF36">
        <w:tc>
          <w:tcPr>
            <w:tcW w:w="1321" w:type="dxa"/>
          </w:tcPr>
          <w:p w14:paraId="770B7701" w14:textId="73B7F14B" w:rsidR="008A18A7" w:rsidRPr="001824E7" w:rsidRDefault="008A18A7" w:rsidP="004C19AD">
            <w:pPr>
              <w:rPr>
                <w:lang w:val="en-GB"/>
              </w:rPr>
            </w:pPr>
            <w:r>
              <w:rPr>
                <w:lang w:val="en-GB"/>
              </w:rPr>
              <w:t>Revision</w:t>
            </w:r>
          </w:p>
        </w:tc>
        <w:tc>
          <w:tcPr>
            <w:tcW w:w="5195" w:type="dxa"/>
          </w:tcPr>
          <w:p w14:paraId="0DE153C8" w14:textId="72B0D23D" w:rsidR="008A18A7" w:rsidRPr="001824E7" w:rsidRDefault="008A18A7" w:rsidP="004C19AD">
            <w:pPr>
              <w:rPr>
                <w:lang w:val="en-GB"/>
              </w:rPr>
            </w:pPr>
            <w:r>
              <w:rPr>
                <w:lang w:val="en-GB"/>
              </w:rPr>
              <w:t>Description</w:t>
            </w:r>
          </w:p>
        </w:tc>
        <w:tc>
          <w:tcPr>
            <w:tcW w:w="2977" w:type="dxa"/>
          </w:tcPr>
          <w:p w14:paraId="1857E139" w14:textId="047E6214" w:rsidR="008A18A7" w:rsidRPr="001824E7" w:rsidRDefault="008A18A7" w:rsidP="004C19AD">
            <w:pPr>
              <w:rPr>
                <w:lang w:val="en-GB"/>
              </w:rPr>
            </w:pPr>
            <w:r>
              <w:rPr>
                <w:lang w:val="en-GB"/>
              </w:rPr>
              <w:t>Author</w:t>
            </w:r>
          </w:p>
        </w:tc>
      </w:tr>
      <w:tr w:rsidR="008A18A7" w:rsidRPr="001824E7" w14:paraId="7681C7C9" w14:textId="77777777" w:rsidTr="1F36CF36">
        <w:tc>
          <w:tcPr>
            <w:tcW w:w="1321" w:type="dxa"/>
          </w:tcPr>
          <w:p w14:paraId="2235CFBB" w14:textId="791558FA" w:rsidR="008A18A7" w:rsidRPr="001824E7" w:rsidRDefault="00D24ECD" w:rsidP="004C19AD">
            <w:pPr>
              <w:rPr>
                <w:lang w:val="en-GB"/>
              </w:rPr>
            </w:pPr>
            <w:r>
              <w:rPr>
                <w:lang w:val="en-GB"/>
              </w:rPr>
              <w:t>PA12</w:t>
            </w:r>
          </w:p>
        </w:tc>
        <w:tc>
          <w:tcPr>
            <w:tcW w:w="5195" w:type="dxa"/>
          </w:tcPr>
          <w:p w14:paraId="056EFD92" w14:textId="37DDE6B2" w:rsidR="008A18A7" w:rsidRPr="001824E7" w:rsidRDefault="008A18A7" w:rsidP="004C19AD">
            <w:pPr>
              <w:rPr>
                <w:lang w:val="en-GB"/>
              </w:rPr>
            </w:pPr>
            <w:r>
              <w:rPr>
                <w:lang w:val="en-GB"/>
              </w:rPr>
              <w:t>Version for Review</w:t>
            </w:r>
          </w:p>
        </w:tc>
        <w:tc>
          <w:tcPr>
            <w:tcW w:w="2977" w:type="dxa"/>
          </w:tcPr>
          <w:p w14:paraId="0E028C34" w14:textId="56E81434" w:rsidR="008A18A7" w:rsidRPr="001824E7" w:rsidRDefault="008A18A7" w:rsidP="004C19AD">
            <w:pPr>
              <w:rPr>
                <w:lang w:val="en-GB"/>
              </w:rPr>
            </w:pPr>
            <w:r>
              <w:rPr>
                <w:lang w:val="en-GB"/>
              </w:rPr>
              <w:t xml:space="preserve">Mikael </w:t>
            </w:r>
            <w:proofErr w:type="spellStart"/>
            <w:r>
              <w:rPr>
                <w:lang w:val="en-GB"/>
              </w:rPr>
              <w:t>Fröberg</w:t>
            </w:r>
            <w:proofErr w:type="spellEnd"/>
            <w:r>
              <w:rPr>
                <w:lang w:val="en-GB"/>
              </w:rPr>
              <w:t>, Mathias Johansson</w:t>
            </w:r>
          </w:p>
        </w:tc>
      </w:tr>
      <w:tr w:rsidR="008A18A7" w:rsidRPr="001824E7" w14:paraId="1C2B02AB" w14:textId="77777777" w:rsidTr="1F36CF36">
        <w:tc>
          <w:tcPr>
            <w:tcW w:w="1321" w:type="dxa"/>
          </w:tcPr>
          <w:p w14:paraId="6BDA51DE" w14:textId="1BCA1D4B" w:rsidR="008A18A7" w:rsidRPr="001824E7" w:rsidRDefault="00032928" w:rsidP="004C19AD">
            <w:pPr>
              <w:rPr>
                <w:lang w:val="en-GB"/>
              </w:rPr>
            </w:pPr>
            <w:r>
              <w:rPr>
                <w:lang w:val="en-GB"/>
              </w:rPr>
              <w:t>PA13</w:t>
            </w:r>
          </w:p>
        </w:tc>
        <w:tc>
          <w:tcPr>
            <w:tcW w:w="5195" w:type="dxa"/>
          </w:tcPr>
          <w:p w14:paraId="3183A890" w14:textId="7EDB5DED" w:rsidR="008A18A7" w:rsidRPr="001824E7" w:rsidRDefault="00032928" w:rsidP="00032928">
            <w:pPr>
              <w:rPr>
                <w:lang w:val="en-GB"/>
              </w:rPr>
            </w:pPr>
            <w:r>
              <w:rPr>
                <w:lang w:val="en-GB"/>
              </w:rPr>
              <w:t>Added GET /ticket/{</w:t>
            </w:r>
            <w:proofErr w:type="spellStart"/>
            <w:r>
              <w:rPr>
                <w:lang w:val="en-GB"/>
              </w:rPr>
              <w:t>ticketId</w:t>
            </w:r>
            <w:proofErr w:type="spellEnd"/>
            <w:r>
              <w:rPr>
                <w:lang w:val="en-GB"/>
              </w:rPr>
              <w:t>} and GET /</w:t>
            </w:r>
            <w:proofErr w:type="spellStart"/>
            <w:r>
              <w:rPr>
                <w:lang w:val="en-GB"/>
              </w:rPr>
              <w:t>ticketbundle</w:t>
            </w:r>
            <w:proofErr w:type="spellEnd"/>
            <w:r>
              <w:rPr>
                <w:lang w:val="en-GB"/>
              </w:rPr>
              <w:t>/{</w:t>
            </w:r>
            <w:proofErr w:type="spellStart"/>
            <w:r>
              <w:rPr>
                <w:lang w:val="en-GB"/>
              </w:rPr>
              <w:t>ticketbundleid</w:t>
            </w:r>
            <w:proofErr w:type="spellEnd"/>
            <w:r>
              <w:rPr>
                <w:lang w:val="en-GB"/>
              </w:rPr>
              <w:t>} as Supported operations.</w:t>
            </w:r>
          </w:p>
        </w:tc>
        <w:tc>
          <w:tcPr>
            <w:tcW w:w="2977" w:type="dxa"/>
          </w:tcPr>
          <w:p w14:paraId="22E659FB" w14:textId="40AF54A5" w:rsidR="008A18A7" w:rsidRPr="001824E7" w:rsidRDefault="00032928" w:rsidP="004C19AD">
            <w:pPr>
              <w:rPr>
                <w:lang w:val="en-GB"/>
              </w:rPr>
            </w:pPr>
            <w:r>
              <w:rPr>
                <w:lang w:val="en-GB"/>
              </w:rPr>
              <w:t xml:space="preserve">Mikael </w:t>
            </w:r>
            <w:proofErr w:type="spellStart"/>
            <w:r>
              <w:rPr>
                <w:lang w:val="en-GB"/>
              </w:rPr>
              <w:t>Fröberg</w:t>
            </w:r>
            <w:proofErr w:type="spellEnd"/>
          </w:p>
        </w:tc>
      </w:tr>
      <w:tr w:rsidR="008A18A7" w:rsidRPr="001824E7" w14:paraId="2239D27F" w14:textId="77777777" w:rsidTr="1F36CF36">
        <w:tc>
          <w:tcPr>
            <w:tcW w:w="1321" w:type="dxa"/>
          </w:tcPr>
          <w:p w14:paraId="3912202E" w14:textId="7E060176" w:rsidR="008A18A7" w:rsidRPr="001824E7" w:rsidRDefault="00B01133" w:rsidP="004C19AD">
            <w:pPr>
              <w:rPr>
                <w:lang w:val="en-GB"/>
              </w:rPr>
            </w:pPr>
            <w:r>
              <w:rPr>
                <w:lang w:val="en-GB"/>
              </w:rPr>
              <w:t>PA14</w:t>
            </w:r>
          </w:p>
        </w:tc>
        <w:tc>
          <w:tcPr>
            <w:tcW w:w="5195" w:type="dxa"/>
          </w:tcPr>
          <w:p w14:paraId="6630588A" w14:textId="77777777" w:rsidR="001F6EF1" w:rsidRDefault="00B01133" w:rsidP="004C19AD">
            <w:pPr>
              <w:rPr>
                <w:lang w:val="en-GB"/>
              </w:rPr>
            </w:pPr>
            <w:r>
              <w:rPr>
                <w:lang w:val="en-GB"/>
              </w:rPr>
              <w:t>Corrections after review</w:t>
            </w:r>
            <w:r w:rsidR="001F6EF1">
              <w:rPr>
                <w:lang w:val="en-GB"/>
              </w:rPr>
              <w:t xml:space="preserve">. Updated VT </w:t>
            </w:r>
            <w:proofErr w:type="spellStart"/>
            <w:r w:rsidR="001F6EF1">
              <w:rPr>
                <w:lang w:val="en-GB"/>
              </w:rPr>
              <w:t>BoB</w:t>
            </w:r>
            <w:proofErr w:type="spellEnd"/>
            <w:r w:rsidR="001F6EF1">
              <w:rPr>
                <w:lang w:val="en-GB"/>
              </w:rPr>
              <w:t>-module to 1.1</w:t>
            </w:r>
          </w:p>
          <w:p w14:paraId="099B93FD" w14:textId="77777777" w:rsidR="001F6EF1" w:rsidRDefault="001F6EF1" w:rsidP="004C19AD">
            <w:pPr>
              <w:rPr>
                <w:lang w:val="en-GB"/>
              </w:rPr>
            </w:pPr>
          </w:p>
          <w:p w14:paraId="30890AD5" w14:textId="77777777" w:rsidR="001F6EF1" w:rsidRDefault="001F6EF1" w:rsidP="004C19AD">
            <w:pPr>
              <w:rPr>
                <w:lang w:val="en-GB"/>
              </w:rPr>
            </w:pPr>
            <w:r>
              <w:rPr>
                <w:lang w:val="en-GB"/>
              </w:rPr>
              <w:t>In 1.1 support was added for operations:</w:t>
            </w:r>
          </w:p>
          <w:p w14:paraId="1ECC2579" w14:textId="77777777" w:rsidR="001F6EF1" w:rsidRDefault="001F6EF1" w:rsidP="001F6EF1">
            <w:pPr>
              <w:pStyle w:val="Liststycke"/>
              <w:numPr>
                <w:ilvl w:val="0"/>
                <w:numId w:val="27"/>
              </w:numPr>
              <w:rPr>
                <w:lang w:val="en-GB"/>
              </w:rPr>
            </w:pPr>
            <w:r>
              <w:rPr>
                <w:lang w:val="en-GB"/>
              </w:rPr>
              <w:t>GET /ticket/{</w:t>
            </w:r>
            <w:proofErr w:type="spellStart"/>
            <w:r>
              <w:rPr>
                <w:lang w:val="en-GB"/>
              </w:rPr>
              <w:t>ticketId</w:t>
            </w:r>
            <w:proofErr w:type="spellEnd"/>
            <w:r>
              <w:rPr>
                <w:lang w:val="en-GB"/>
              </w:rPr>
              <w:t>}</w:t>
            </w:r>
          </w:p>
          <w:p w14:paraId="0769582F" w14:textId="6CE4F7AF" w:rsidR="008A18A7" w:rsidRPr="001F6EF1" w:rsidRDefault="001F6EF1" w:rsidP="001F6EF1">
            <w:pPr>
              <w:pStyle w:val="Liststycke"/>
              <w:numPr>
                <w:ilvl w:val="0"/>
                <w:numId w:val="27"/>
              </w:numPr>
              <w:rPr>
                <w:lang w:val="en-GB"/>
              </w:rPr>
            </w:pPr>
            <w:r>
              <w:rPr>
                <w:lang w:val="en-GB"/>
              </w:rPr>
              <w:t>GET /</w:t>
            </w:r>
            <w:proofErr w:type="spellStart"/>
            <w:r>
              <w:rPr>
                <w:lang w:val="en-GB"/>
              </w:rPr>
              <w:t>ticketbundle</w:t>
            </w:r>
            <w:proofErr w:type="spellEnd"/>
            <w:r>
              <w:rPr>
                <w:lang w:val="en-GB"/>
              </w:rPr>
              <w:t>/{</w:t>
            </w:r>
            <w:proofErr w:type="spellStart"/>
            <w:r>
              <w:rPr>
                <w:lang w:val="en-GB"/>
              </w:rPr>
              <w:t>ticketBundleId</w:t>
            </w:r>
            <w:proofErr w:type="spellEnd"/>
            <w:r>
              <w:rPr>
                <w:lang w:val="en-GB"/>
              </w:rPr>
              <w:t>}</w:t>
            </w:r>
            <w:r w:rsidRPr="001F6EF1">
              <w:rPr>
                <w:lang w:val="en-GB"/>
              </w:rPr>
              <w:t xml:space="preserve"> </w:t>
            </w:r>
          </w:p>
        </w:tc>
        <w:tc>
          <w:tcPr>
            <w:tcW w:w="2977" w:type="dxa"/>
          </w:tcPr>
          <w:p w14:paraId="6F68C3E2" w14:textId="77777777" w:rsidR="008A18A7" w:rsidRPr="001824E7" w:rsidRDefault="008A18A7" w:rsidP="004C19AD">
            <w:pPr>
              <w:rPr>
                <w:lang w:val="en-GB"/>
              </w:rPr>
            </w:pPr>
          </w:p>
        </w:tc>
      </w:tr>
      <w:tr w:rsidR="008A18A7" w:rsidRPr="00BB1E1C" w14:paraId="01D9E735" w14:textId="77777777" w:rsidTr="1F36CF36">
        <w:tc>
          <w:tcPr>
            <w:tcW w:w="1321" w:type="dxa"/>
          </w:tcPr>
          <w:p w14:paraId="1F4D06E3" w14:textId="7DFA572E" w:rsidR="008A18A7" w:rsidRPr="001824E7" w:rsidRDefault="70A7D924" w:rsidP="004C19AD">
            <w:pPr>
              <w:rPr>
                <w:lang w:val="en-GB"/>
              </w:rPr>
            </w:pPr>
            <w:r w:rsidRPr="1F36CF36">
              <w:rPr>
                <w:lang w:val="en-GB"/>
              </w:rPr>
              <w:t>PA15</w:t>
            </w:r>
          </w:p>
        </w:tc>
        <w:tc>
          <w:tcPr>
            <w:tcW w:w="5195" w:type="dxa"/>
          </w:tcPr>
          <w:p w14:paraId="690E0782" w14:textId="2278A3B7" w:rsidR="008A18A7" w:rsidRPr="001824E7" w:rsidRDefault="70A7D924" w:rsidP="004C19AD">
            <w:pPr>
              <w:rPr>
                <w:lang w:val="en-GB"/>
              </w:rPr>
            </w:pPr>
            <w:r w:rsidRPr="1F36CF36">
              <w:rPr>
                <w:lang w:val="en-GB"/>
              </w:rPr>
              <w:t>POST /whitelist, corrected to GET /whitelist</w:t>
            </w:r>
          </w:p>
        </w:tc>
        <w:tc>
          <w:tcPr>
            <w:tcW w:w="2977" w:type="dxa"/>
          </w:tcPr>
          <w:p w14:paraId="5A42E649" w14:textId="77777777" w:rsidR="008A18A7" w:rsidRPr="001824E7" w:rsidRDefault="008A18A7" w:rsidP="004C19AD">
            <w:pPr>
              <w:rPr>
                <w:lang w:val="en-GB"/>
              </w:rPr>
            </w:pPr>
          </w:p>
        </w:tc>
      </w:tr>
      <w:tr w:rsidR="00B8273A" w:rsidRPr="00BB1E1C" w14:paraId="25B10309" w14:textId="77777777" w:rsidTr="1F36CF36">
        <w:tc>
          <w:tcPr>
            <w:tcW w:w="1321" w:type="dxa"/>
          </w:tcPr>
          <w:p w14:paraId="304109C5" w14:textId="15022B50" w:rsidR="00B8273A" w:rsidRPr="1F36CF36" w:rsidRDefault="00B8273A" w:rsidP="004C19AD">
            <w:pPr>
              <w:rPr>
                <w:lang w:val="en-GB"/>
              </w:rPr>
            </w:pPr>
            <w:r>
              <w:rPr>
                <w:lang w:val="en-GB"/>
              </w:rPr>
              <w:t>PA16</w:t>
            </w:r>
          </w:p>
        </w:tc>
        <w:tc>
          <w:tcPr>
            <w:tcW w:w="5195" w:type="dxa"/>
          </w:tcPr>
          <w:p w14:paraId="4A208F80" w14:textId="379D16F7" w:rsidR="00B8273A" w:rsidRPr="1F36CF36" w:rsidRDefault="00B8273A" w:rsidP="004C19AD">
            <w:pPr>
              <w:rPr>
                <w:lang w:val="en-GB"/>
              </w:rPr>
            </w:pPr>
            <w:r>
              <w:rPr>
                <w:lang w:val="en-GB"/>
              </w:rPr>
              <w:t xml:space="preserve">Added clarification </w:t>
            </w:r>
            <w:proofErr w:type="gramStart"/>
            <w:r>
              <w:rPr>
                <w:lang w:val="en-GB"/>
              </w:rPr>
              <w:t>on line</w:t>
            </w:r>
            <w:proofErr w:type="gramEnd"/>
            <w:r>
              <w:rPr>
                <w:lang w:val="en-GB"/>
              </w:rPr>
              <w:t xml:space="preserve"> information when making a request to the product API containing a route.</w:t>
            </w:r>
          </w:p>
        </w:tc>
        <w:tc>
          <w:tcPr>
            <w:tcW w:w="2977" w:type="dxa"/>
          </w:tcPr>
          <w:p w14:paraId="5E2DFF89" w14:textId="77777777" w:rsidR="00B8273A" w:rsidRPr="001824E7" w:rsidRDefault="00B8273A" w:rsidP="004C19AD">
            <w:pPr>
              <w:rPr>
                <w:lang w:val="en-GB"/>
              </w:rPr>
            </w:pPr>
          </w:p>
        </w:tc>
      </w:tr>
      <w:tr w:rsidR="00F43681" w:rsidRPr="0064719E" w14:paraId="021CABFC" w14:textId="77777777" w:rsidTr="1F36CF36">
        <w:tc>
          <w:tcPr>
            <w:tcW w:w="1321" w:type="dxa"/>
          </w:tcPr>
          <w:p w14:paraId="79E677CC" w14:textId="21BB9E38" w:rsidR="00F43681" w:rsidRDefault="00F43681" w:rsidP="004C19AD">
            <w:pPr>
              <w:rPr>
                <w:lang w:val="en-GB"/>
              </w:rPr>
            </w:pPr>
            <w:r>
              <w:rPr>
                <w:lang w:val="en-GB"/>
              </w:rPr>
              <w:t>PA17</w:t>
            </w:r>
          </w:p>
        </w:tc>
        <w:tc>
          <w:tcPr>
            <w:tcW w:w="5195" w:type="dxa"/>
          </w:tcPr>
          <w:p w14:paraId="198EB50A" w14:textId="2FB90003" w:rsidR="00F43681" w:rsidRDefault="00F43681" w:rsidP="004C19AD">
            <w:pPr>
              <w:rPr>
                <w:lang w:val="en-GB"/>
              </w:rPr>
            </w:pPr>
            <w:r>
              <w:rPr>
                <w:lang w:val="en-GB"/>
              </w:rPr>
              <w:t>Editorial Updates</w:t>
            </w:r>
          </w:p>
        </w:tc>
        <w:tc>
          <w:tcPr>
            <w:tcW w:w="2977" w:type="dxa"/>
          </w:tcPr>
          <w:p w14:paraId="12C3F1B7" w14:textId="0D830925" w:rsidR="00F43681" w:rsidRPr="001824E7" w:rsidRDefault="00F43681" w:rsidP="004C19AD">
            <w:pPr>
              <w:rPr>
                <w:lang w:val="en-GB"/>
              </w:rPr>
            </w:pPr>
            <w:r>
              <w:rPr>
                <w:lang w:val="en-GB"/>
              </w:rPr>
              <w:t>Mathias Johansson</w:t>
            </w:r>
          </w:p>
        </w:tc>
      </w:tr>
      <w:tr w:rsidR="00FE750F" w:rsidRPr="0064719E" w14:paraId="4E62AB39" w14:textId="77777777" w:rsidTr="1F36CF36">
        <w:tc>
          <w:tcPr>
            <w:tcW w:w="1321" w:type="dxa"/>
          </w:tcPr>
          <w:p w14:paraId="069AD495" w14:textId="618695B7" w:rsidR="00FE750F" w:rsidRDefault="00FE750F" w:rsidP="004C19AD">
            <w:pPr>
              <w:rPr>
                <w:lang w:val="en-GB"/>
              </w:rPr>
            </w:pPr>
            <w:r>
              <w:rPr>
                <w:lang w:val="en-GB"/>
              </w:rPr>
              <w:t>Rev. A</w:t>
            </w:r>
          </w:p>
        </w:tc>
        <w:tc>
          <w:tcPr>
            <w:tcW w:w="5195" w:type="dxa"/>
          </w:tcPr>
          <w:p w14:paraId="7CDA0190" w14:textId="77777777" w:rsidR="00FE750F" w:rsidRDefault="00FE750F" w:rsidP="004C19AD">
            <w:pPr>
              <w:rPr>
                <w:lang w:val="en-GB"/>
              </w:rPr>
            </w:pPr>
          </w:p>
        </w:tc>
        <w:tc>
          <w:tcPr>
            <w:tcW w:w="2977" w:type="dxa"/>
          </w:tcPr>
          <w:p w14:paraId="527ADC4F" w14:textId="3BBE4B4B" w:rsidR="00FE750F" w:rsidRDefault="00FE750F" w:rsidP="004C19AD">
            <w:pPr>
              <w:rPr>
                <w:lang w:val="en-GB"/>
              </w:rPr>
            </w:pPr>
            <w:r>
              <w:rPr>
                <w:lang w:val="en-GB"/>
              </w:rPr>
              <w:t xml:space="preserve">Mikael </w:t>
            </w:r>
            <w:proofErr w:type="spellStart"/>
            <w:r>
              <w:rPr>
                <w:lang w:val="en-GB"/>
              </w:rPr>
              <w:t>Fröberg</w:t>
            </w:r>
            <w:proofErr w:type="spellEnd"/>
          </w:p>
        </w:tc>
      </w:tr>
      <w:tr w:rsidR="00BB1E1C" w:rsidRPr="0064719E" w14:paraId="56516E01" w14:textId="77777777" w:rsidTr="1F36CF36">
        <w:tc>
          <w:tcPr>
            <w:tcW w:w="1321" w:type="dxa"/>
          </w:tcPr>
          <w:p w14:paraId="782D48C6" w14:textId="298CC67B" w:rsidR="00BB1E1C" w:rsidRDefault="00BB1E1C" w:rsidP="004C19AD">
            <w:pPr>
              <w:rPr>
                <w:lang w:val="en-GB"/>
              </w:rPr>
            </w:pPr>
            <w:r>
              <w:rPr>
                <w:lang w:val="en-GB"/>
              </w:rPr>
              <w:t>PB1</w:t>
            </w:r>
          </w:p>
        </w:tc>
        <w:tc>
          <w:tcPr>
            <w:tcW w:w="5195" w:type="dxa"/>
          </w:tcPr>
          <w:p w14:paraId="7C4DC358" w14:textId="28A8D901" w:rsidR="00BB1E1C" w:rsidRDefault="00BB1E1C" w:rsidP="004C19AD">
            <w:pPr>
              <w:rPr>
                <w:lang w:val="en-GB"/>
              </w:rPr>
            </w:pPr>
            <w:proofErr w:type="spellStart"/>
            <w:r>
              <w:rPr>
                <w:lang w:val="en-GB"/>
              </w:rPr>
              <w:t>RequestId</w:t>
            </w:r>
            <w:proofErr w:type="spellEnd"/>
            <w:r>
              <w:rPr>
                <w:lang w:val="en-GB"/>
              </w:rPr>
              <w:t xml:space="preserve"> is mandatory in POST /ticket</w:t>
            </w:r>
          </w:p>
        </w:tc>
        <w:tc>
          <w:tcPr>
            <w:tcW w:w="2977" w:type="dxa"/>
          </w:tcPr>
          <w:p w14:paraId="4E4C0B11" w14:textId="15437DD0" w:rsidR="00BB1E1C" w:rsidRDefault="00BB1E1C" w:rsidP="004C19AD">
            <w:pPr>
              <w:rPr>
                <w:lang w:val="en-GB"/>
              </w:rPr>
            </w:pPr>
            <w:r>
              <w:rPr>
                <w:lang w:val="en-GB"/>
              </w:rPr>
              <w:t xml:space="preserve">Mikael </w:t>
            </w:r>
            <w:proofErr w:type="spellStart"/>
            <w:r>
              <w:rPr>
                <w:lang w:val="en-GB"/>
              </w:rPr>
              <w:t>Fröberg</w:t>
            </w:r>
            <w:proofErr w:type="spellEnd"/>
          </w:p>
        </w:tc>
      </w:tr>
    </w:tbl>
    <w:p w14:paraId="1F8791FB" w14:textId="77777777" w:rsidR="00C96E2C" w:rsidRDefault="00C96E2C" w:rsidP="004C19AD">
      <w:pPr>
        <w:rPr>
          <w:lang w:val="en-GB"/>
        </w:rPr>
      </w:pPr>
    </w:p>
    <w:p w14:paraId="44E2EA9F" w14:textId="5319815A" w:rsidR="0064719E" w:rsidRDefault="0064719E">
      <w:pPr>
        <w:tabs>
          <w:tab w:val="clear" w:pos="397"/>
          <w:tab w:val="clear" w:pos="794"/>
        </w:tabs>
        <w:rPr>
          <w:lang w:val="en-GB"/>
        </w:rPr>
      </w:pPr>
      <w:r>
        <w:rPr>
          <w:lang w:val="en-GB"/>
        </w:rPr>
        <w:br w:type="page"/>
      </w:r>
    </w:p>
    <w:bookmarkStart w:id="0" w:name="_Toc527358290" w:displacedByCustomXml="next"/>
    <w:sdt>
      <w:sdtPr>
        <w:rPr>
          <w:rFonts w:cstheme="minorBidi"/>
          <w:b w:val="0"/>
          <w:bCs w:val="0"/>
          <w:sz w:val="24"/>
          <w:szCs w:val="24"/>
        </w:rPr>
        <w:id w:val="-1275330576"/>
        <w:docPartObj>
          <w:docPartGallery w:val="Table of Contents"/>
          <w:docPartUnique/>
        </w:docPartObj>
      </w:sdtPr>
      <w:sdtEndPr>
        <w:rPr>
          <w:rFonts w:cstheme="minorHAnsi"/>
          <w:b/>
          <w:bCs/>
          <w:sz w:val="20"/>
          <w:szCs w:val="20"/>
        </w:rPr>
      </w:sdtEndPr>
      <w:sdtContent>
        <w:bookmarkEnd w:id="0" w:displacedByCustomXml="prev"/>
        <w:p w14:paraId="57F78E34" w14:textId="19C69F9D" w:rsidR="009A7B89" w:rsidRDefault="009A03AA">
          <w:pPr>
            <w:pStyle w:val="Innehll1"/>
            <w:tabs>
              <w:tab w:val="left" w:pos="480"/>
              <w:tab w:val="right" w:leader="dot" w:pos="9487"/>
            </w:tabs>
            <w:rPr>
              <w:rFonts w:eastAsiaTheme="minorEastAsia" w:cstheme="minorBidi"/>
              <w:b w:val="0"/>
              <w:bCs w:val="0"/>
              <w:caps w:val="0"/>
              <w:noProof/>
              <w:sz w:val="22"/>
              <w:szCs w:val="22"/>
              <w:lang w:eastAsia="sv-SE"/>
            </w:rPr>
          </w:pPr>
          <w:r w:rsidRPr="004E31C0">
            <w:rPr>
              <w:b w:val="0"/>
              <w:bCs w:val="0"/>
              <w:sz w:val="24"/>
              <w:szCs w:val="24"/>
            </w:rPr>
            <w:fldChar w:fldCharType="begin"/>
          </w:r>
          <w:r w:rsidRPr="004E31C0">
            <w:rPr>
              <w:b w:val="0"/>
              <w:bCs w:val="0"/>
              <w:sz w:val="24"/>
              <w:szCs w:val="24"/>
            </w:rPr>
            <w:instrText xml:space="preserve"> TOC \o "2-2" \h \z \t "Rubrik 1;1" </w:instrText>
          </w:r>
          <w:r w:rsidRPr="004E31C0">
            <w:rPr>
              <w:b w:val="0"/>
              <w:bCs w:val="0"/>
              <w:sz w:val="24"/>
              <w:szCs w:val="24"/>
            </w:rPr>
            <w:fldChar w:fldCharType="separate"/>
          </w:r>
          <w:hyperlink w:anchor="_Toc33685574" w:history="1">
            <w:r w:rsidR="009A7B89" w:rsidRPr="00F2496D">
              <w:rPr>
                <w:rStyle w:val="Hyperlnk"/>
                <w:noProof/>
              </w:rPr>
              <w:t>1.</w:t>
            </w:r>
            <w:r w:rsidR="009A7B89">
              <w:rPr>
                <w:rFonts w:eastAsiaTheme="minorEastAsia" w:cstheme="minorBidi"/>
                <w:b w:val="0"/>
                <w:bCs w:val="0"/>
                <w:caps w:val="0"/>
                <w:noProof/>
                <w:sz w:val="22"/>
                <w:szCs w:val="22"/>
                <w:lang w:eastAsia="sv-SE"/>
              </w:rPr>
              <w:tab/>
            </w:r>
            <w:r w:rsidR="009A7B89" w:rsidRPr="00F2496D">
              <w:rPr>
                <w:rStyle w:val="Hyperlnk"/>
                <w:noProof/>
              </w:rPr>
              <w:t>General</w:t>
            </w:r>
            <w:r w:rsidR="009A7B89">
              <w:rPr>
                <w:noProof/>
                <w:webHidden/>
              </w:rPr>
              <w:tab/>
            </w:r>
            <w:r w:rsidR="009A7B89">
              <w:rPr>
                <w:noProof/>
                <w:webHidden/>
              </w:rPr>
              <w:fldChar w:fldCharType="begin"/>
            </w:r>
            <w:r w:rsidR="009A7B89">
              <w:rPr>
                <w:noProof/>
                <w:webHidden/>
              </w:rPr>
              <w:instrText xml:space="preserve"> PAGEREF _Toc33685574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F174FA2" w14:textId="57CB0C33"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75" w:history="1">
            <w:r w:rsidR="009A7B89" w:rsidRPr="00F2496D">
              <w:rPr>
                <w:rStyle w:val="Hyperlnk"/>
                <w:noProof/>
              </w:rPr>
              <w:t>1.1.</w:t>
            </w:r>
            <w:r w:rsidR="009A7B89">
              <w:rPr>
                <w:rFonts w:eastAsiaTheme="minorEastAsia" w:cstheme="minorBidi"/>
                <w:smallCaps w:val="0"/>
                <w:noProof/>
                <w:sz w:val="22"/>
                <w:szCs w:val="22"/>
                <w:lang w:eastAsia="sv-SE"/>
              </w:rPr>
              <w:tab/>
            </w:r>
            <w:r w:rsidR="009A7B89" w:rsidRPr="00F2496D">
              <w:rPr>
                <w:rStyle w:val="Hyperlnk"/>
                <w:noProof/>
              </w:rPr>
              <w:t>Compliance</w:t>
            </w:r>
            <w:r w:rsidR="009A7B89">
              <w:rPr>
                <w:noProof/>
                <w:webHidden/>
              </w:rPr>
              <w:tab/>
            </w:r>
            <w:r w:rsidR="009A7B89">
              <w:rPr>
                <w:noProof/>
                <w:webHidden/>
              </w:rPr>
              <w:fldChar w:fldCharType="begin"/>
            </w:r>
            <w:r w:rsidR="009A7B89">
              <w:rPr>
                <w:noProof/>
                <w:webHidden/>
              </w:rPr>
              <w:instrText xml:space="preserve"> PAGEREF _Toc33685575 \h </w:instrText>
            </w:r>
            <w:r w:rsidR="009A7B89">
              <w:rPr>
                <w:noProof/>
                <w:webHidden/>
              </w:rPr>
            </w:r>
            <w:r w:rsidR="009A7B89">
              <w:rPr>
                <w:noProof/>
                <w:webHidden/>
              </w:rPr>
              <w:fldChar w:fldCharType="separate"/>
            </w:r>
            <w:r w:rsidR="009A7B89">
              <w:rPr>
                <w:noProof/>
                <w:webHidden/>
              </w:rPr>
              <w:t>5</w:t>
            </w:r>
            <w:r w:rsidR="009A7B89">
              <w:rPr>
                <w:noProof/>
                <w:webHidden/>
              </w:rPr>
              <w:fldChar w:fldCharType="end"/>
            </w:r>
          </w:hyperlink>
        </w:p>
        <w:p w14:paraId="4C56E586" w14:textId="28EEB972"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76" w:history="1">
            <w:r w:rsidR="009A7B89" w:rsidRPr="00F2496D">
              <w:rPr>
                <w:rStyle w:val="Hyperlnk"/>
                <w:noProof/>
              </w:rPr>
              <w:t>1.2.</w:t>
            </w:r>
            <w:r w:rsidR="009A7B89">
              <w:rPr>
                <w:rFonts w:eastAsiaTheme="minorEastAsia" w:cstheme="minorBidi"/>
                <w:smallCaps w:val="0"/>
                <w:noProof/>
                <w:sz w:val="22"/>
                <w:szCs w:val="22"/>
                <w:lang w:eastAsia="sv-SE"/>
              </w:rPr>
              <w:tab/>
            </w:r>
            <w:r w:rsidR="009A7B89" w:rsidRPr="00F2496D">
              <w:rPr>
                <w:rStyle w:val="Hyperlnk"/>
                <w:noProof/>
              </w:rPr>
              <w:t>Authentication and Authorization</w:t>
            </w:r>
            <w:r w:rsidR="009A7B89">
              <w:rPr>
                <w:noProof/>
                <w:webHidden/>
              </w:rPr>
              <w:tab/>
            </w:r>
            <w:r w:rsidR="009A7B89">
              <w:rPr>
                <w:noProof/>
                <w:webHidden/>
              </w:rPr>
              <w:fldChar w:fldCharType="begin"/>
            </w:r>
            <w:r w:rsidR="009A7B89">
              <w:rPr>
                <w:noProof/>
                <w:webHidden/>
              </w:rPr>
              <w:instrText xml:space="preserve"> PAGEREF _Toc33685576 \h </w:instrText>
            </w:r>
            <w:r w:rsidR="009A7B89">
              <w:rPr>
                <w:noProof/>
                <w:webHidden/>
              </w:rPr>
            </w:r>
            <w:r w:rsidR="009A7B89">
              <w:rPr>
                <w:noProof/>
                <w:webHidden/>
              </w:rPr>
              <w:fldChar w:fldCharType="separate"/>
            </w:r>
            <w:r w:rsidR="009A7B89">
              <w:rPr>
                <w:noProof/>
                <w:webHidden/>
              </w:rPr>
              <w:t>6</w:t>
            </w:r>
            <w:r w:rsidR="009A7B89">
              <w:rPr>
                <w:noProof/>
                <w:webHidden/>
              </w:rPr>
              <w:fldChar w:fldCharType="end"/>
            </w:r>
          </w:hyperlink>
        </w:p>
        <w:p w14:paraId="3CB02032" w14:textId="44EC217A"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577" w:history="1">
            <w:r w:rsidR="009A7B89" w:rsidRPr="00F2496D">
              <w:rPr>
                <w:rStyle w:val="Hyperlnk"/>
                <w:noProof/>
              </w:rPr>
              <w:t>2.</w:t>
            </w:r>
            <w:r w:rsidR="009A7B89">
              <w:rPr>
                <w:rFonts w:eastAsiaTheme="minorEastAsia" w:cstheme="minorBidi"/>
                <w:b w:val="0"/>
                <w:bCs w:val="0"/>
                <w:caps w:val="0"/>
                <w:noProof/>
                <w:sz w:val="22"/>
                <w:szCs w:val="22"/>
                <w:lang w:eastAsia="sv-SE"/>
              </w:rPr>
              <w:tab/>
            </w:r>
            <w:r w:rsidR="009A7B89" w:rsidRPr="00F2496D">
              <w:rPr>
                <w:rStyle w:val="Hyperlnk"/>
                <w:noProof/>
              </w:rPr>
              <w:t>Authentication API</w:t>
            </w:r>
            <w:r w:rsidR="009A7B89">
              <w:rPr>
                <w:noProof/>
                <w:webHidden/>
              </w:rPr>
              <w:tab/>
            </w:r>
            <w:r w:rsidR="009A7B89">
              <w:rPr>
                <w:noProof/>
                <w:webHidden/>
              </w:rPr>
              <w:fldChar w:fldCharType="begin"/>
            </w:r>
            <w:r w:rsidR="009A7B89">
              <w:rPr>
                <w:noProof/>
                <w:webHidden/>
              </w:rPr>
              <w:instrText xml:space="preserve"> PAGEREF _Toc33685577 \h </w:instrText>
            </w:r>
            <w:r w:rsidR="009A7B89">
              <w:rPr>
                <w:noProof/>
                <w:webHidden/>
              </w:rPr>
            </w:r>
            <w:r w:rsidR="009A7B89">
              <w:rPr>
                <w:noProof/>
                <w:webHidden/>
              </w:rPr>
              <w:fldChar w:fldCharType="separate"/>
            </w:r>
            <w:r w:rsidR="009A7B89">
              <w:rPr>
                <w:noProof/>
                <w:webHidden/>
              </w:rPr>
              <w:t>7</w:t>
            </w:r>
            <w:r w:rsidR="009A7B89">
              <w:rPr>
                <w:noProof/>
                <w:webHidden/>
              </w:rPr>
              <w:fldChar w:fldCharType="end"/>
            </w:r>
          </w:hyperlink>
        </w:p>
        <w:p w14:paraId="4BCFE1D3" w14:textId="30D5257F"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578" w:history="1">
            <w:r w:rsidR="009A7B89" w:rsidRPr="00F2496D">
              <w:rPr>
                <w:rStyle w:val="Hyperlnk"/>
                <w:noProof/>
              </w:rPr>
              <w:t>3.</w:t>
            </w:r>
            <w:r w:rsidR="009A7B89">
              <w:rPr>
                <w:rFonts w:eastAsiaTheme="minorEastAsia" w:cstheme="minorBidi"/>
                <w:b w:val="0"/>
                <w:bCs w:val="0"/>
                <w:caps w:val="0"/>
                <w:noProof/>
                <w:sz w:val="22"/>
                <w:szCs w:val="22"/>
                <w:lang w:eastAsia="sv-SE"/>
              </w:rPr>
              <w:tab/>
            </w:r>
            <w:r w:rsidR="009A7B89" w:rsidRPr="00F2496D">
              <w:rPr>
                <w:rStyle w:val="Hyperlnk"/>
                <w:noProof/>
              </w:rPr>
              <w:t>Device API</w:t>
            </w:r>
            <w:r w:rsidR="009A7B89">
              <w:rPr>
                <w:noProof/>
                <w:webHidden/>
              </w:rPr>
              <w:tab/>
            </w:r>
            <w:r w:rsidR="009A7B89">
              <w:rPr>
                <w:noProof/>
                <w:webHidden/>
              </w:rPr>
              <w:fldChar w:fldCharType="begin"/>
            </w:r>
            <w:r w:rsidR="009A7B89">
              <w:rPr>
                <w:noProof/>
                <w:webHidden/>
              </w:rPr>
              <w:instrText xml:space="preserve"> PAGEREF _Toc33685578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01173652" w14:textId="7B74AFB0"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79" w:history="1">
            <w:r w:rsidR="009A7B89" w:rsidRPr="00F2496D">
              <w:rPr>
                <w:rStyle w:val="Hyperlnk"/>
                <w:noProof/>
              </w:rPr>
              <w:t>3.1.</w:t>
            </w:r>
            <w:r w:rsidR="009A7B89">
              <w:rPr>
                <w:rFonts w:eastAsiaTheme="minorEastAsia" w:cstheme="minorBidi"/>
                <w:smallCaps w:val="0"/>
                <w:noProof/>
                <w:sz w:val="22"/>
                <w:szCs w:val="22"/>
                <w:lang w:eastAsia="sv-SE"/>
              </w:rPr>
              <w:tab/>
            </w:r>
            <w:r w:rsidR="009A7B89" w:rsidRPr="00F2496D">
              <w:rPr>
                <w:rStyle w:val="Hyperlnk"/>
                <w:noProof/>
              </w:rPr>
              <w:t>GET /device/kdk</w:t>
            </w:r>
            <w:r w:rsidR="009A7B89">
              <w:rPr>
                <w:noProof/>
                <w:webHidden/>
              </w:rPr>
              <w:tab/>
            </w:r>
            <w:r w:rsidR="009A7B89">
              <w:rPr>
                <w:noProof/>
                <w:webHidden/>
              </w:rPr>
              <w:fldChar w:fldCharType="begin"/>
            </w:r>
            <w:r w:rsidR="009A7B89">
              <w:rPr>
                <w:noProof/>
                <w:webHidden/>
              </w:rPr>
              <w:instrText xml:space="preserve"> PAGEREF _Toc33685579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728B9305" w14:textId="0F152E6A"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0" w:history="1">
            <w:r w:rsidR="009A7B89" w:rsidRPr="00F2496D">
              <w:rPr>
                <w:rStyle w:val="Hyperlnk"/>
                <w:noProof/>
              </w:rPr>
              <w:t>3.2.</w:t>
            </w:r>
            <w:r w:rsidR="009A7B89">
              <w:rPr>
                <w:rFonts w:eastAsiaTheme="minorEastAsia" w:cstheme="minorBidi"/>
                <w:smallCaps w:val="0"/>
                <w:noProof/>
                <w:sz w:val="22"/>
                <w:szCs w:val="22"/>
                <w:lang w:eastAsia="sv-SE"/>
              </w:rPr>
              <w:tab/>
            </w:r>
            <w:r w:rsidR="009A7B89" w:rsidRPr="00F2496D">
              <w:rPr>
                <w:rStyle w:val="Hyperlnk"/>
                <w:noProof/>
              </w:rPr>
              <w:t>POST /device/key</w:t>
            </w:r>
            <w:r w:rsidR="009A7B89">
              <w:rPr>
                <w:noProof/>
                <w:webHidden/>
              </w:rPr>
              <w:tab/>
            </w:r>
            <w:r w:rsidR="009A7B89">
              <w:rPr>
                <w:noProof/>
                <w:webHidden/>
              </w:rPr>
              <w:fldChar w:fldCharType="begin"/>
            </w:r>
            <w:r w:rsidR="009A7B89">
              <w:rPr>
                <w:noProof/>
                <w:webHidden/>
              </w:rPr>
              <w:instrText xml:space="preserve"> PAGEREF _Toc33685580 \h </w:instrText>
            </w:r>
            <w:r w:rsidR="009A7B89">
              <w:rPr>
                <w:noProof/>
                <w:webHidden/>
              </w:rPr>
            </w:r>
            <w:r w:rsidR="009A7B89">
              <w:rPr>
                <w:noProof/>
                <w:webHidden/>
              </w:rPr>
              <w:fldChar w:fldCharType="separate"/>
            </w:r>
            <w:r w:rsidR="009A7B89">
              <w:rPr>
                <w:noProof/>
                <w:webHidden/>
              </w:rPr>
              <w:t>8</w:t>
            </w:r>
            <w:r w:rsidR="009A7B89">
              <w:rPr>
                <w:noProof/>
                <w:webHidden/>
              </w:rPr>
              <w:fldChar w:fldCharType="end"/>
            </w:r>
          </w:hyperlink>
        </w:p>
        <w:p w14:paraId="6F941F99" w14:textId="3AA4E3DF"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581" w:history="1">
            <w:r w:rsidR="009A7B89" w:rsidRPr="00F2496D">
              <w:rPr>
                <w:rStyle w:val="Hyperlnk"/>
                <w:noProof/>
              </w:rPr>
              <w:t>4.</w:t>
            </w:r>
            <w:r w:rsidR="009A7B89">
              <w:rPr>
                <w:rFonts w:eastAsiaTheme="minorEastAsia" w:cstheme="minorBidi"/>
                <w:b w:val="0"/>
                <w:bCs w:val="0"/>
                <w:caps w:val="0"/>
                <w:noProof/>
                <w:sz w:val="22"/>
                <w:szCs w:val="22"/>
                <w:lang w:eastAsia="sv-SE"/>
              </w:rPr>
              <w:tab/>
            </w:r>
            <w:r w:rsidR="009A7B89" w:rsidRPr="00F2496D">
              <w:rPr>
                <w:rStyle w:val="Hyperlnk"/>
                <w:noProof/>
              </w:rPr>
              <w:t>Inspection API</w:t>
            </w:r>
            <w:r w:rsidR="009A7B89">
              <w:rPr>
                <w:noProof/>
                <w:webHidden/>
              </w:rPr>
              <w:tab/>
            </w:r>
            <w:r w:rsidR="009A7B89">
              <w:rPr>
                <w:noProof/>
                <w:webHidden/>
              </w:rPr>
              <w:fldChar w:fldCharType="begin"/>
            </w:r>
            <w:r w:rsidR="009A7B89">
              <w:rPr>
                <w:noProof/>
                <w:webHidden/>
              </w:rPr>
              <w:instrText xml:space="preserve"> PAGEREF _Toc33685581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208D34D5" w14:textId="293F6272"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2" w:history="1">
            <w:r w:rsidR="009A7B89" w:rsidRPr="00F2496D">
              <w:rPr>
                <w:rStyle w:val="Hyperlnk"/>
                <w:noProof/>
              </w:rPr>
              <w:t>4.1.</w:t>
            </w:r>
            <w:r w:rsidR="009A7B89">
              <w:rPr>
                <w:rFonts w:eastAsiaTheme="minorEastAsia" w:cstheme="minorBidi"/>
                <w:smallCaps w:val="0"/>
                <w:noProof/>
                <w:sz w:val="22"/>
                <w:szCs w:val="22"/>
                <w:lang w:eastAsia="sv-SE"/>
              </w:rPr>
              <w:tab/>
            </w:r>
            <w:r w:rsidR="009A7B89" w:rsidRPr="00F2496D">
              <w:rPr>
                <w:rStyle w:val="Hyperlnk"/>
                <w:noProof/>
              </w:rPr>
              <w:t>POST /inspection/{ticketId}</w:t>
            </w:r>
            <w:r w:rsidR="009A7B89">
              <w:rPr>
                <w:noProof/>
                <w:webHidden/>
              </w:rPr>
              <w:tab/>
            </w:r>
            <w:r w:rsidR="009A7B89">
              <w:rPr>
                <w:noProof/>
                <w:webHidden/>
              </w:rPr>
              <w:fldChar w:fldCharType="begin"/>
            </w:r>
            <w:r w:rsidR="009A7B89">
              <w:rPr>
                <w:noProof/>
                <w:webHidden/>
              </w:rPr>
              <w:instrText xml:space="preserve"> PAGEREF _Toc33685582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643099C8" w14:textId="420CF1BF"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3" w:history="1">
            <w:r w:rsidR="009A7B89" w:rsidRPr="00F2496D">
              <w:rPr>
                <w:rStyle w:val="Hyperlnk"/>
                <w:noProof/>
              </w:rPr>
              <w:t>4.2.</w:t>
            </w:r>
            <w:r w:rsidR="009A7B89">
              <w:rPr>
                <w:rFonts w:eastAsiaTheme="minorEastAsia" w:cstheme="minorBidi"/>
                <w:smallCaps w:val="0"/>
                <w:noProof/>
                <w:sz w:val="22"/>
                <w:szCs w:val="22"/>
                <w:lang w:eastAsia="sv-SE"/>
              </w:rPr>
              <w:tab/>
            </w:r>
            <w:r w:rsidR="009A7B89" w:rsidRPr="00F2496D">
              <w:rPr>
                <w:rStyle w:val="Hyperlnk"/>
                <w:noProof/>
              </w:rPr>
              <w:t>POST /inspection</w:t>
            </w:r>
            <w:r w:rsidR="009A7B89">
              <w:rPr>
                <w:noProof/>
                <w:webHidden/>
              </w:rPr>
              <w:tab/>
            </w:r>
            <w:r w:rsidR="009A7B89">
              <w:rPr>
                <w:noProof/>
                <w:webHidden/>
              </w:rPr>
              <w:fldChar w:fldCharType="begin"/>
            </w:r>
            <w:r w:rsidR="009A7B89">
              <w:rPr>
                <w:noProof/>
                <w:webHidden/>
              </w:rPr>
              <w:instrText xml:space="preserve"> PAGEREF _Toc33685583 \h </w:instrText>
            </w:r>
            <w:r w:rsidR="009A7B89">
              <w:rPr>
                <w:noProof/>
                <w:webHidden/>
              </w:rPr>
            </w:r>
            <w:r w:rsidR="009A7B89">
              <w:rPr>
                <w:noProof/>
                <w:webHidden/>
              </w:rPr>
              <w:fldChar w:fldCharType="separate"/>
            </w:r>
            <w:r w:rsidR="009A7B89">
              <w:rPr>
                <w:noProof/>
                <w:webHidden/>
              </w:rPr>
              <w:t>9</w:t>
            </w:r>
            <w:r w:rsidR="009A7B89">
              <w:rPr>
                <w:noProof/>
                <w:webHidden/>
              </w:rPr>
              <w:fldChar w:fldCharType="end"/>
            </w:r>
          </w:hyperlink>
        </w:p>
        <w:p w14:paraId="378875A8" w14:textId="6C495568"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584" w:history="1">
            <w:r w:rsidR="009A7B89" w:rsidRPr="00F2496D">
              <w:rPr>
                <w:rStyle w:val="Hyperlnk"/>
                <w:noProof/>
              </w:rPr>
              <w:t>5.</w:t>
            </w:r>
            <w:r w:rsidR="009A7B89">
              <w:rPr>
                <w:rFonts w:eastAsiaTheme="minorEastAsia" w:cstheme="minorBidi"/>
                <w:b w:val="0"/>
                <w:bCs w:val="0"/>
                <w:caps w:val="0"/>
                <w:noProof/>
                <w:sz w:val="22"/>
                <w:szCs w:val="22"/>
                <w:lang w:eastAsia="sv-SE"/>
              </w:rPr>
              <w:tab/>
            </w:r>
            <w:r w:rsidR="009A7B89" w:rsidRPr="00F2496D">
              <w:rPr>
                <w:rStyle w:val="Hyperlnk"/>
                <w:noProof/>
              </w:rPr>
              <w:t>Product API</w:t>
            </w:r>
            <w:r w:rsidR="009A7B89">
              <w:rPr>
                <w:noProof/>
                <w:webHidden/>
              </w:rPr>
              <w:tab/>
            </w:r>
            <w:r w:rsidR="009A7B89">
              <w:rPr>
                <w:noProof/>
                <w:webHidden/>
              </w:rPr>
              <w:fldChar w:fldCharType="begin"/>
            </w:r>
            <w:r w:rsidR="009A7B89">
              <w:rPr>
                <w:noProof/>
                <w:webHidden/>
              </w:rPr>
              <w:instrText xml:space="preserve"> PAGEREF _Toc33685584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09168C5F" w14:textId="1FDED067"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5" w:history="1">
            <w:r w:rsidR="009A7B89" w:rsidRPr="00F2496D">
              <w:rPr>
                <w:rStyle w:val="Hyperlnk"/>
                <w:noProof/>
              </w:rPr>
              <w:t>5.1.</w:t>
            </w:r>
            <w:r w:rsidR="009A7B89">
              <w:rPr>
                <w:rFonts w:eastAsiaTheme="minorEastAsia" w:cstheme="minorBidi"/>
                <w:smallCaps w:val="0"/>
                <w:noProof/>
                <w:sz w:val="22"/>
                <w:szCs w:val="22"/>
                <w:lang w:eastAsia="sv-SE"/>
              </w:rPr>
              <w:tab/>
            </w:r>
            <w:r w:rsidR="009A7B89" w:rsidRPr="00F2496D">
              <w:rPr>
                <w:rStyle w:val="Hyperlnk"/>
                <w:noProof/>
              </w:rPr>
              <w:t>GET /product</w:t>
            </w:r>
            <w:r w:rsidR="009A7B89">
              <w:rPr>
                <w:noProof/>
                <w:webHidden/>
              </w:rPr>
              <w:tab/>
            </w:r>
            <w:r w:rsidR="009A7B89">
              <w:rPr>
                <w:noProof/>
                <w:webHidden/>
              </w:rPr>
              <w:fldChar w:fldCharType="begin"/>
            </w:r>
            <w:r w:rsidR="009A7B89">
              <w:rPr>
                <w:noProof/>
                <w:webHidden/>
              </w:rPr>
              <w:instrText xml:space="preserve"> PAGEREF _Toc33685585 \h </w:instrText>
            </w:r>
            <w:r w:rsidR="009A7B89">
              <w:rPr>
                <w:noProof/>
                <w:webHidden/>
              </w:rPr>
            </w:r>
            <w:r w:rsidR="009A7B89">
              <w:rPr>
                <w:noProof/>
                <w:webHidden/>
              </w:rPr>
              <w:fldChar w:fldCharType="separate"/>
            </w:r>
            <w:r w:rsidR="009A7B89">
              <w:rPr>
                <w:noProof/>
                <w:webHidden/>
              </w:rPr>
              <w:t>10</w:t>
            </w:r>
            <w:r w:rsidR="009A7B89">
              <w:rPr>
                <w:noProof/>
                <w:webHidden/>
              </w:rPr>
              <w:fldChar w:fldCharType="end"/>
            </w:r>
          </w:hyperlink>
        </w:p>
        <w:p w14:paraId="4113BFED" w14:textId="1E977B3D"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6" w:history="1">
            <w:r w:rsidR="009A7B89" w:rsidRPr="00F2496D">
              <w:rPr>
                <w:rStyle w:val="Hyperlnk"/>
                <w:noProof/>
              </w:rPr>
              <w:t>5.2.</w:t>
            </w:r>
            <w:r w:rsidR="009A7B89">
              <w:rPr>
                <w:rFonts w:eastAsiaTheme="minorEastAsia" w:cstheme="minorBidi"/>
                <w:smallCaps w:val="0"/>
                <w:noProof/>
                <w:sz w:val="22"/>
                <w:szCs w:val="22"/>
                <w:lang w:eastAsia="sv-SE"/>
              </w:rPr>
              <w:tab/>
            </w:r>
            <w:r w:rsidR="009A7B89" w:rsidRPr="00F2496D">
              <w:rPr>
                <w:rStyle w:val="Hyperlnk"/>
                <w:noProof/>
              </w:rPr>
              <w:t>POST /product</w:t>
            </w:r>
            <w:r w:rsidR="009A7B89">
              <w:rPr>
                <w:noProof/>
                <w:webHidden/>
              </w:rPr>
              <w:tab/>
            </w:r>
            <w:r w:rsidR="009A7B89">
              <w:rPr>
                <w:noProof/>
                <w:webHidden/>
              </w:rPr>
              <w:fldChar w:fldCharType="begin"/>
            </w:r>
            <w:r w:rsidR="009A7B89">
              <w:rPr>
                <w:noProof/>
                <w:webHidden/>
              </w:rPr>
              <w:instrText xml:space="preserve"> PAGEREF _Toc33685586 \h </w:instrText>
            </w:r>
            <w:r w:rsidR="009A7B89">
              <w:rPr>
                <w:noProof/>
                <w:webHidden/>
              </w:rPr>
            </w:r>
            <w:r w:rsidR="009A7B89">
              <w:rPr>
                <w:noProof/>
                <w:webHidden/>
              </w:rPr>
              <w:fldChar w:fldCharType="separate"/>
            </w:r>
            <w:r w:rsidR="009A7B89">
              <w:rPr>
                <w:noProof/>
                <w:webHidden/>
              </w:rPr>
              <w:t>11</w:t>
            </w:r>
            <w:r w:rsidR="009A7B89">
              <w:rPr>
                <w:noProof/>
                <w:webHidden/>
              </w:rPr>
              <w:fldChar w:fldCharType="end"/>
            </w:r>
          </w:hyperlink>
        </w:p>
        <w:p w14:paraId="2DB6AF68" w14:textId="71E2BA55"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7" w:history="1">
            <w:r w:rsidR="009A7B89" w:rsidRPr="00F2496D">
              <w:rPr>
                <w:rStyle w:val="Hyperlnk"/>
                <w:noProof/>
              </w:rPr>
              <w:t>5.3.</w:t>
            </w:r>
            <w:r w:rsidR="009A7B89">
              <w:rPr>
                <w:rFonts w:eastAsiaTheme="minorEastAsia" w:cstheme="minorBidi"/>
                <w:smallCaps w:val="0"/>
                <w:noProof/>
                <w:sz w:val="22"/>
                <w:szCs w:val="22"/>
                <w:lang w:eastAsia="sv-SE"/>
              </w:rPr>
              <w:tab/>
            </w:r>
            <w:r w:rsidR="009A7B89" w:rsidRPr="00F2496D">
              <w:rPr>
                <w:rStyle w:val="Hyperlnk"/>
                <w:noProof/>
              </w:rPr>
              <w:t>GET /product/{productId}</w:t>
            </w:r>
            <w:r w:rsidR="009A7B89">
              <w:rPr>
                <w:noProof/>
                <w:webHidden/>
              </w:rPr>
              <w:tab/>
            </w:r>
            <w:r w:rsidR="009A7B89">
              <w:rPr>
                <w:noProof/>
                <w:webHidden/>
              </w:rPr>
              <w:fldChar w:fldCharType="begin"/>
            </w:r>
            <w:r w:rsidR="009A7B89">
              <w:rPr>
                <w:noProof/>
                <w:webHidden/>
              </w:rPr>
              <w:instrText xml:space="preserve"> PAGEREF _Toc33685587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5473E71F" w14:textId="32A367CF"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8" w:history="1">
            <w:r w:rsidR="009A7B89" w:rsidRPr="00F2496D">
              <w:rPr>
                <w:rStyle w:val="Hyperlnk"/>
                <w:noProof/>
              </w:rPr>
              <w:t>5.4.</w:t>
            </w:r>
            <w:r w:rsidR="009A7B89">
              <w:rPr>
                <w:rFonts w:eastAsiaTheme="minorEastAsia" w:cstheme="minorBidi"/>
                <w:smallCaps w:val="0"/>
                <w:noProof/>
                <w:sz w:val="22"/>
                <w:szCs w:val="22"/>
                <w:lang w:eastAsia="sv-SE"/>
              </w:rPr>
              <w:tab/>
            </w:r>
            <w:r w:rsidR="009A7B89" w:rsidRPr="00F2496D">
              <w:rPr>
                <w:rStyle w:val="Hyperlnk"/>
                <w:noProof/>
              </w:rPr>
              <w:t>GET /productcat/fare</w:t>
            </w:r>
            <w:r w:rsidR="009A7B89">
              <w:rPr>
                <w:noProof/>
                <w:webHidden/>
              </w:rPr>
              <w:tab/>
            </w:r>
            <w:r w:rsidR="009A7B89">
              <w:rPr>
                <w:noProof/>
                <w:webHidden/>
              </w:rPr>
              <w:fldChar w:fldCharType="begin"/>
            </w:r>
            <w:r w:rsidR="009A7B89">
              <w:rPr>
                <w:noProof/>
                <w:webHidden/>
              </w:rPr>
              <w:instrText xml:space="preserve"> PAGEREF _Toc33685588 \h </w:instrText>
            </w:r>
            <w:r w:rsidR="009A7B89">
              <w:rPr>
                <w:noProof/>
                <w:webHidden/>
              </w:rPr>
            </w:r>
            <w:r w:rsidR="009A7B89">
              <w:rPr>
                <w:noProof/>
                <w:webHidden/>
              </w:rPr>
              <w:fldChar w:fldCharType="separate"/>
            </w:r>
            <w:r w:rsidR="009A7B89">
              <w:rPr>
                <w:noProof/>
                <w:webHidden/>
              </w:rPr>
              <w:t>12</w:t>
            </w:r>
            <w:r w:rsidR="009A7B89">
              <w:rPr>
                <w:noProof/>
                <w:webHidden/>
              </w:rPr>
              <w:fldChar w:fldCharType="end"/>
            </w:r>
          </w:hyperlink>
        </w:p>
        <w:p w14:paraId="7D766EE5" w14:textId="1604ACF5"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89" w:history="1">
            <w:r w:rsidR="009A7B89" w:rsidRPr="00F2496D">
              <w:rPr>
                <w:rStyle w:val="Hyperlnk"/>
                <w:noProof/>
              </w:rPr>
              <w:t>5.5.</w:t>
            </w:r>
            <w:r w:rsidR="009A7B89">
              <w:rPr>
                <w:rFonts w:eastAsiaTheme="minorEastAsia" w:cstheme="minorBidi"/>
                <w:smallCaps w:val="0"/>
                <w:noProof/>
                <w:sz w:val="22"/>
                <w:szCs w:val="22"/>
                <w:lang w:eastAsia="sv-SE"/>
              </w:rPr>
              <w:tab/>
            </w:r>
            <w:r w:rsidR="009A7B89" w:rsidRPr="00F2496D">
              <w:rPr>
                <w:rStyle w:val="Hyperlnk"/>
                <w:noProof/>
              </w:rPr>
              <w:t>GET /productcat/product</w:t>
            </w:r>
            <w:r w:rsidR="009A7B89">
              <w:rPr>
                <w:noProof/>
                <w:webHidden/>
              </w:rPr>
              <w:tab/>
            </w:r>
            <w:r w:rsidR="009A7B89">
              <w:rPr>
                <w:noProof/>
                <w:webHidden/>
              </w:rPr>
              <w:fldChar w:fldCharType="begin"/>
            </w:r>
            <w:r w:rsidR="009A7B89">
              <w:rPr>
                <w:noProof/>
                <w:webHidden/>
              </w:rPr>
              <w:instrText xml:space="preserve"> PAGEREF _Toc33685589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438930D7" w14:textId="7CD6EA25"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0" w:history="1">
            <w:r w:rsidR="009A7B89" w:rsidRPr="00F2496D">
              <w:rPr>
                <w:rStyle w:val="Hyperlnk"/>
                <w:noProof/>
              </w:rPr>
              <w:t>5.6.</w:t>
            </w:r>
            <w:r w:rsidR="009A7B89">
              <w:rPr>
                <w:rFonts w:eastAsiaTheme="minorEastAsia" w:cstheme="minorBidi"/>
                <w:smallCaps w:val="0"/>
                <w:noProof/>
                <w:sz w:val="22"/>
                <w:szCs w:val="22"/>
                <w:lang w:eastAsia="sv-SE"/>
              </w:rPr>
              <w:tab/>
            </w:r>
            <w:r w:rsidR="009A7B89" w:rsidRPr="00F2496D">
              <w:rPr>
                <w:rStyle w:val="Hyperlnk"/>
                <w:noProof/>
              </w:rPr>
              <w:t>GET /productcat/traveller</w:t>
            </w:r>
            <w:r w:rsidR="009A7B89">
              <w:rPr>
                <w:noProof/>
                <w:webHidden/>
              </w:rPr>
              <w:tab/>
            </w:r>
            <w:r w:rsidR="009A7B89">
              <w:rPr>
                <w:noProof/>
                <w:webHidden/>
              </w:rPr>
              <w:fldChar w:fldCharType="begin"/>
            </w:r>
            <w:r w:rsidR="009A7B89">
              <w:rPr>
                <w:noProof/>
                <w:webHidden/>
              </w:rPr>
              <w:instrText xml:space="preserve"> PAGEREF _Toc33685590 \h </w:instrText>
            </w:r>
            <w:r w:rsidR="009A7B89">
              <w:rPr>
                <w:noProof/>
                <w:webHidden/>
              </w:rPr>
            </w:r>
            <w:r w:rsidR="009A7B89">
              <w:rPr>
                <w:noProof/>
                <w:webHidden/>
              </w:rPr>
              <w:fldChar w:fldCharType="separate"/>
            </w:r>
            <w:r w:rsidR="009A7B89">
              <w:rPr>
                <w:noProof/>
                <w:webHidden/>
              </w:rPr>
              <w:t>13</w:t>
            </w:r>
            <w:r w:rsidR="009A7B89">
              <w:rPr>
                <w:noProof/>
                <w:webHidden/>
              </w:rPr>
              <w:fldChar w:fldCharType="end"/>
            </w:r>
          </w:hyperlink>
        </w:p>
        <w:p w14:paraId="01238672" w14:textId="35727DC7"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1" w:history="1">
            <w:r w:rsidR="009A7B89" w:rsidRPr="00F2496D">
              <w:rPr>
                <w:rStyle w:val="Hyperlnk"/>
                <w:noProof/>
              </w:rPr>
              <w:t>5.7.</w:t>
            </w:r>
            <w:r w:rsidR="009A7B89">
              <w:rPr>
                <w:rFonts w:eastAsiaTheme="minorEastAsia" w:cstheme="minorBidi"/>
                <w:smallCaps w:val="0"/>
                <w:noProof/>
                <w:sz w:val="22"/>
                <w:szCs w:val="22"/>
                <w:lang w:eastAsia="sv-SE"/>
              </w:rPr>
              <w:tab/>
            </w:r>
            <w:r w:rsidR="009A7B89" w:rsidRPr="00F2496D">
              <w:rPr>
                <w:rStyle w:val="Hyperlnk"/>
                <w:noProof/>
              </w:rPr>
              <w:t>POST /manifest</w:t>
            </w:r>
            <w:r w:rsidR="009A7B89">
              <w:rPr>
                <w:noProof/>
                <w:webHidden/>
              </w:rPr>
              <w:tab/>
            </w:r>
            <w:r w:rsidR="009A7B89">
              <w:rPr>
                <w:noProof/>
                <w:webHidden/>
              </w:rPr>
              <w:fldChar w:fldCharType="begin"/>
            </w:r>
            <w:r w:rsidR="009A7B89">
              <w:rPr>
                <w:noProof/>
                <w:webHidden/>
              </w:rPr>
              <w:instrText xml:space="preserve"> PAGEREF _Toc33685591 \h </w:instrText>
            </w:r>
            <w:r w:rsidR="009A7B89">
              <w:rPr>
                <w:noProof/>
                <w:webHidden/>
              </w:rPr>
            </w:r>
            <w:r w:rsidR="009A7B89">
              <w:rPr>
                <w:noProof/>
                <w:webHidden/>
              </w:rPr>
              <w:fldChar w:fldCharType="separate"/>
            </w:r>
            <w:r w:rsidR="009A7B89">
              <w:rPr>
                <w:noProof/>
                <w:webHidden/>
              </w:rPr>
              <w:t>14</w:t>
            </w:r>
            <w:r w:rsidR="009A7B89">
              <w:rPr>
                <w:noProof/>
                <w:webHidden/>
              </w:rPr>
              <w:fldChar w:fldCharType="end"/>
            </w:r>
          </w:hyperlink>
        </w:p>
        <w:p w14:paraId="4AE96AD3" w14:textId="4305720E"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2" w:history="1">
            <w:r w:rsidR="009A7B89" w:rsidRPr="00F2496D">
              <w:rPr>
                <w:rStyle w:val="Hyperlnk"/>
                <w:noProof/>
              </w:rPr>
              <w:t>5.8.</w:t>
            </w:r>
            <w:r w:rsidR="009A7B89">
              <w:rPr>
                <w:rFonts w:eastAsiaTheme="minorEastAsia" w:cstheme="minorBidi"/>
                <w:smallCaps w:val="0"/>
                <w:noProof/>
                <w:sz w:val="22"/>
                <w:szCs w:val="22"/>
                <w:lang w:eastAsia="sv-SE"/>
              </w:rPr>
              <w:tab/>
            </w:r>
            <w:r w:rsidR="009A7B89" w:rsidRPr="00F2496D">
              <w:rPr>
                <w:rStyle w:val="Hyperlnk"/>
                <w:noProof/>
              </w:rPr>
              <w:t>GET /manifest/{manifestId}</w:t>
            </w:r>
            <w:r w:rsidR="009A7B89">
              <w:rPr>
                <w:noProof/>
                <w:webHidden/>
              </w:rPr>
              <w:tab/>
            </w:r>
            <w:r w:rsidR="009A7B89">
              <w:rPr>
                <w:noProof/>
                <w:webHidden/>
              </w:rPr>
              <w:fldChar w:fldCharType="begin"/>
            </w:r>
            <w:r w:rsidR="009A7B89">
              <w:rPr>
                <w:noProof/>
                <w:webHidden/>
              </w:rPr>
              <w:instrText xml:space="preserve"> PAGEREF _Toc33685592 \h </w:instrText>
            </w:r>
            <w:r w:rsidR="009A7B89">
              <w:rPr>
                <w:noProof/>
                <w:webHidden/>
              </w:rPr>
            </w:r>
            <w:r w:rsidR="009A7B89">
              <w:rPr>
                <w:noProof/>
                <w:webHidden/>
              </w:rPr>
              <w:fldChar w:fldCharType="separate"/>
            </w:r>
            <w:r w:rsidR="009A7B89">
              <w:rPr>
                <w:noProof/>
                <w:webHidden/>
              </w:rPr>
              <w:t>15</w:t>
            </w:r>
            <w:r w:rsidR="009A7B89">
              <w:rPr>
                <w:noProof/>
                <w:webHidden/>
              </w:rPr>
              <w:fldChar w:fldCharType="end"/>
            </w:r>
          </w:hyperlink>
        </w:p>
        <w:p w14:paraId="77B40F52" w14:textId="09EE82C8"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3" w:history="1">
            <w:r w:rsidR="009A7B89" w:rsidRPr="00F2496D">
              <w:rPr>
                <w:rStyle w:val="Hyperlnk"/>
                <w:noProof/>
              </w:rPr>
              <w:t>5.9.</w:t>
            </w:r>
            <w:r w:rsidR="009A7B89">
              <w:rPr>
                <w:rFonts w:eastAsiaTheme="minorEastAsia" w:cstheme="minorBidi"/>
                <w:smallCaps w:val="0"/>
                <w:noProof/>
                <w:sz w:val="22"/>
                <w:szCs w:val="22"/>
                <w:lang w:eastAsia="sv-SE"/>
              </w:rPr>
              <w:tab/>
            </w:r>
            <w:r w:rsidR="009A7B89" w:rsidRPr="00F2496D">
              <w:rPr>
                <w:rStyle w:val="Hyperlnk"/>
                <w:noProof/>
              </w:rPr>
              <w:t>Response Definitions</w:t>
            </w:r>
            <w:r w:rsidR="009A7B89">
              <w:rPr>
                <w:noProof/>
                <w:webHidden/>
              </w:rPr>
              <w:tab/>
            </w:r>
            <w:r w:rsidR="009A7B89">
              <w:rPr>
                <w:noProof/>
                <w:webHidden/>
              </w:rPr>
              <w:fldChar w:fldCharType="begin"/>
            </w:r>
            <w:r w:rsidR="009A7B89">
              <w:rPr>
                <w:noProof/>
                <w:webHidden/>
              </w:rPr>
              <w:instrText xml:space="preserve"> PAGEREF _Toc33685593 \h </w:instrText>
            </w:r>
            <w:r w:rsidR="009A7B89">
              <w:rPr>
                <w:noProof/>
                <w:webHidden/>
              </w:rPr>
            </w:r>
            <w:r w:rsidR="009A7B89">
              <w:rPr>
                <w:noProof/>
                <w:webHidden/>
              </w:rPr>
              <w:fldChar w:fldCharType="separate"/>
            </w:r>
            <w:r w:rsidR="009A7B89">
              <w:rPr>
                <w:noProof/>
                <w:webHidden/>
              </w:rPr>
              <w:t>16</w:t>
            </w:r>
            <w:r w:rsidR="009A7B89">
              <w:rPr>
                <w:noProof/>
                <w:webHidden/>
              </w:rPr>
              <w:fldChar w:fldCharType="end"/>
            </w:r>
          </w:hyperlink>
        </w:p>
        <w:p w14:paraId="51BCACF5" w14:textId="4F90386F"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594" w:history="1">
            <w:r w:rsidR="009A7B89" w:rsidRPr="00F2496D">
              <w:rPr>
                <w:rStyle w:val="Hyperlnk"/>
                <w:noProof/>
              </w:rPr>
              <w:t>6.</w:t>
            </w:r>
            <w:r w:rsidR="009A7B89">
              <w:rPr>
                <w:rFonts w:eastAsiaTheme="minorEastAsia" w:cstheme="minorBidi"/>
                <w:b w:val="0"/>
                <w:bCs w:val="0"/>
                <w:caps w:val="0"/>
                <w:noProof/>
                <w:sz w:val="22"/>
                <w:szCs w:val="22"/>
                <w:lang w:eastAsia="sv-SE"/>
              </w:rPr>
              <w:tab/>
            </w:r>
            <w:r w:rsidR="009A7B89" w:rsidRPr="00F2496D">
              <w:rPr>
                <w:rStyle w:val="Hyperlnk"/>
                <w:noProof/>
              </w:rPr>
              <w:t>Ticket API</w:t>
            </w:r>
            <w:r w:rsidR="009A7B89">
              <w:rPr>
                <w:noProof/>
                <w:webHidden/>
              </w:rPr>
              <w:tab/>
            </w:r>
            <w:r w:rsidR="009A7B89">
              <w:rPr>
                <w:noProof/>
                <w:webHidden/>
              </w:rPr>
              <w:fldChar w:fldCharType="begin"/>
            </w:r>
            <w:r w:rsidR="009A7B89">
              <w:rPr>
                <w:noProof/>
                <w:webHidden/>
              </w:rPr>
              <w:instrText xml:space="preserve"> PAGEREF _Toc33685594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4E4409B2" w14:textId="3CD2B9E5"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5" w:history="1">
            <w:r w:rsidR="009A7B89" w:rsidRPr="00F2496D">
              <w:rPr>
                <w:rStyle w:val="Hyperlnk"/>
                <w:noProof/>
              </w:rPr>
              <w:t>6.1.</w:t>
            </w:r>
            <w:r w:rsidR="009A7B89">
              <w:rPr>
                <w:rFonts w:eastAsiaTheme="minorEastAsia" w:cstheme="minorBidi"/>
                <w:smallCaps w:val="0"/>
                <w:noProof/>
                <w:sz w:val="22"/>
                <w:szCs w:val="22"/>
                <w:lang w:eastAsia="sv-SE"/>
              </w:rPr>
              <w:tab/>
            </w:r>
            <w:r w:rsidR="009A7B89" w:rsidRPr="00F2496D">
              <w:rPr>
                <w:rStyle w:val="Hyperlnk"/>
                <w:noProof/>
              </w:rPr>
              <w:t>GET /ticket</w:t>
            </w:r>
            <w:r w:rsidR="009A7B89">
              <w:rPr>
                <w:noProof/>
                <w:webHidden/>
              </w:rPr>
              <w:tab/>
            </w:r>
            <w:r w:rsidR="009A7B89">
              <w:rPr>
                <w:noProof/>
                <w:webHidden/>
              </w:rPr>
              <w:fldChar w:fldCharType="begin"/>
            </w:r>
            <w:r w:rsidR="009A7B89">
              <w:rPr>
                <w:noProof/>
                <w:webHidden/>
              </w:rPr>
              <w:instrText xml:space="preserve"> PAGEREF _Toc33685595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2334D193" w14:textId="3C20D540"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6" w:history="1">
            <w:r w:rsidR="009A7B89" w:rsidRPr="00F2496D">
              <w:rPr>
                <w:rStyle w:val="Hyperlnk"/>
                <w:noProof/>
              </w:rPr>
              <w:t>6.2.</w:t>
            </w:r>
            <w:r w:rsidR="009A7B89">
              <w:rPr>
                <w:rFonts w:eastAsiaTheme="minorEastAsia" w:cstheme="minorBidi"/>
                <w:smallCaps w:val="0"/>
                <w:noProof/>
                <w:sz w:val="22"/>
                <w:szCs w:val="22"/>
                <w:lang w:eastAsia="sv-SE"/>
              </w:rPr>
              <w:tab/>
            </w:r>
            <w:r w:rsidR="009A7B89" w:rsidRPr="00F2496D">
              <w:rPr>
                <w:rStyle w:val="Hyperlnk"/>
                <w:noProof/>
              </w:rPr>
              <w:t>POST /ticket</w:t>
            </w:r>
            <w:r w:rsidR="009A7B89">
              <w:rPr>
                <w:noProof/>
                <w:webHidden/>
              </w:rPr>
              <w:tab/>
            </w:r>
            <w:r w:rsidR="009A7B89">
              <w:rPr>
                <w:noProof/>
                <w:webHidden/>
              </w:rPr>
              <w:fldChar w:fldCharType="begin"/>
            </w:r>
            <w:r w:rsidR="009A7B89">
              <w:rPr>
                <w:noProof/>
                <w:webHidden/>
              </w:rPr>
              <w:instrText xml:space="preserve"> PAGEREF _Toc33685596 \h </w:instrText>
            </w:r>
            <w:r w:rsidR="009A7B89">
              <w:rPr>
                <w:noProof/>
                <w:webHidden/>
              </w:rPr>
            </w:r>
            <w:r w:rsidR="009A7B89">
              <w:rPr>
                <w:noProof/>
                <w:webHidden/>
              </w:rPr>
              <w:fldChar w:fldCharType="separate"/>
            </w:r>
            <w:r w:rsidR="009A7B89">
              <w:rPr>
                <w:noProof/>
                <w:webHidden/>
              </w:rPr>
              <w:t>1</w:t>
            </w:r>
            <w:r w:rsidR="009A7B89">
              <w:rPr>
                <w:noProof/>
                <w:webHidden/>
              </w:rPr>
              <w:t>7</w:t>
            </w:r>
            <w:r w:rsidR="009A7B89">
              <w:rPr>
                <w:noProof/>
                <w:webHidden/>
              </w:rPr>
              <w:fldChar w:fldCharType="end"/>
            </w:r>
          </w:hyperlink>
        </w:p>
        <w:p w14:paraId="3C58BB0F" w14:textId="365764FF"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7" w:history="1">
            <w:r w:rsidR="009A7B89" w:rsidRPr="00F2496D">
              <w:rPr>
                <w:rStyle w:val="Hyperlnk"/>
                <w:noProof/>
              </w:rPr>
              <w:t>6.3.</w:t>
            </w:r>
            <w:r w:rsidR="009A7B89">
              <w:rPr>
                <w:rFonts w:eastAsiaTheme="minorEastAsia" w:cstheme="minorBidi"/>
                <w:smallCaps w:val="0"/>
                <w:noProof/>
                <w:sz w:val="22"/>
                <w:szCs w:val="22"/>
                <w:lang w:eastAsia="sv-SE"/>
              </w:rPr>
              <w:tab/>
            </w:r>
            <w:r w:rsidR="009A7B89" w:rsidRPr="00F2496D">
              <w:rPr>
                <w:rStyle w:val="Hyperlnk"/>
                <w:noProof/>
              </w:rPr>
              <w:t>GET /ticket/{ticketId}</w:t>
            </w:r>
            <w:r w:rsidR="009A7B89">
              <w:rPr>
                <w:noProof/>
                <w:webHidden/>
              </w:rPr>
              <w:tab/>
            </w:r>
            <w:r w:rsidR="009A7B89">
              <w:rPr>
                <w:noProof/>
                <w:webHidden/>
              </w:rPr>
              <w:fldChar w:fldCharType="begin"/>
            </w:r>
            <w:r w:rsidR="009A7B89">
              <w:rPr>
                <w:noProof/>
                <w:webHidden/>
              </w:rPr>
              <w:instrText xml:space="preserve"> PAGEREF _Toc33685597 \h </w:instrText>
            </w:r>
            <w:r w:rsidR="009A7B89">
              <w:rPr>
                <w:noProof/>
                <w:webHidden/>
              </w:rPr>
            </w:r>
            <w:r w:rsidR="009A7B89">
              <w:rPr>
                <w:noProof/>
                <w:webHidden/>
              </w:rPr>
              <w:fldChar w:fldCharType="separate"/>
            </w:r>
            <w:r w:rsidR="009A7B89">
              <w:rPr>
                <w:noProof/>
                <w:webHidden/>
              </w:rPr>
              <w:t>17</w:t>
            </w:r>
            <w:r w:rsidR="009A7B89">
              <w:rPr>
                <w:noProof/>
                <w:webHidden/>
              </w:rPr>
              <w:fldChar w:fldCharType="end"/>
            </w:r>
          </w:hyperlink>
        </w:p>
        <w:p w14:paraId="330D134E" w14:textId="121F031B"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8" w:history="1">
            <w:r w:rsidR="009A7B89" w:rsidRPr="00F2496D">
              <w:rPr>
                <w:rStyle w:val="Hyperlnk"/>
                <w:noProof/>
              </w:rPr>
              <w:t>6.4.</w:t>
            </w:r>
            <w:r w:rsidR="009A7B89">
              <w:rPr>
                <w:rFonts w:eastAsiaTheme="minorEastAsia" w:cstheme="minorBidi"/>
                <w:smallCaps w:val="0"/>
                <w:noProof/>
                <w:sz w:val="22"/>
                <w:szCs w:val="22"/>
                <w:lang w:eastAsia="sv-SE"/>
              </w:rPr>
              <w:tab/>
            </w:r>
            <w:r w:rsidR="009A7B89" w:rsidRPr="00F2496D">
              <w:rPr>
                <w:rStyle w:val="Hyperlnk"/>
                <w:noProof/>
              </w:rPr>
              <w:t>GET /ticket/{ticketId}/refundableStatus</w:t>
            </w:r>
            <w:r w:rsidR="009A7B89">
              <w:rPr>
                <w:noProof/>
                <w:webHidden/>
              </w:rPr>
              <w:tab/>
            </w:r>
            <w:r w:rsidR="009A7B89">
              <w:rPr>
                <w:noProof/>
                <w:webHidden/>
              </w:rPr>
              <w:fldChar w:fldCharType="begin"/>
            </w:r>
            <w:r w:rsidR="009A7B89">
              <w:rPr>
                <w:noProof/>
                <w:webHidden/>
              </w:rPr>
              <w:instrText xml:space="preserve"> PAGEREF _Toc33685598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17AA5D8C" w14:textId="5FF07B64"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599" w:history="1">
            <w:r w:rsidR="009A7B89" w:rsidRPr="00F2496D">
              <w:rPr>
                <w:rStyle w:val="Hyperlnk"/>
                <w:i/>
                <w:noProof/>
              </w:rPr>
              <w:t>6.5.</w:t>
            </w:r>
            <w:r w:rsidR="009A7B89">
              <w:rPr>
                <w:rFonts w:eastAsiaTheme="minorEastAsia" w:cstheme="minorBidi"/>
                <w:smallCaps w:val="0"/>
                <w:noProof/>
                <w:sz w:val="22"/>
                <w:szCs w:val="22"/>
                <w:lang w:eastAsia="sv-SE"/>
              </w:rPr>
              <w:tab/>
            </w:r>
            <w:r w:rsidR="009A7B89" w:rsidRPr="00F2496D">
              <w:rPr>
                <w:rStyle w:val="Hyperlnk"/>
                <w:noProof/>
              </w:rPr>
              <w:t>GET /ticket/{ticketId}/refundStatus</w:t>
            </w:r>
            <w:r w:rsidR="009A7B89">
              <w:rPr>
                <w:noProof/>
                <w:webHidden/>
              </w:rPr>
              <w:tab/>
            </w:r>
            <w:r w:rsidR="009A7B89">
              <w:rPr>
                <w:noProof/>
                <w:webHidden/>
              </w:rPr>
              <w:fldChar w:fldCharType="begin"/>
            </w:r>
            <w:r w:rsidR="009A7B89">
              <w:rPr>
                <w:noProof/>
                <w:webHidden/>
              </w:rPr>
              <w:instrText xml:space="preserve"> PAGEREF _Toc33685599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7DD37EE6" w14:textId="6124E39D"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0" w:history="1">
            <w:r w:rsidR="009A7B89" w:rsidRPr="00F2496D">
              <w:rPr>
                <w:rStyle w:val="Hyperlnk"/>
                <w:i/>
                <w:noProof/>
              </w:rPr>
              <w:t>6.6.</w:t>
            </w:r>
            <w:r w:rsidR="009A7B89">
              <w:rPr>
                <w:rFonts w:eastAsiaTheme="minorEastAsia" w:cstheme="minorBidi"/>
                <w:smallCaps w:val="0"/>
                <w:noProof/>
                <w:sz w:val="22"/>
                <w:szCs w:val="22"/>
                <w:lang w:eastAsia="sv-SE"/>
              </w:rPr>
              <w:tab/>
            </w:r>
            <w:r w:rsidR="009A7B89" w:rsidRPr="00F2496D">
              <w:rPr>
                <w:rStyle w:val="Hyperlnk"/>
                <w:noProof/>
              </w:rPr>
              <w:t>PUT /ticket/{ticketId}/refundStatus</w:t>
            </w:r>
            <w:r w:rsidR="009A7B89">
              <w:rPr>
                <w:noProof/>
                <w:webHidden/>
              </w:rPr>
              <w:tab/>
            </w:r>
            <w:r w:rsidR="009A7B89">
              <w:rPr>
                <w:noProof/>
                <w:webHidden/>
              </w:rPr>
              <w:fldChar w:fldCharType="begin"/>
            </w:r>
            <w:r w:rsidR="009A7B89">
              <w:rPr>
                <w:noProof/>
                <w:webHidden/>
              </w:rPr>
              <w:instrText xml:space="preserve"> PAGEREF _Toc33685600 \h </w:instrText>
            </w:r>
            <w:r w:rsidR="009A7B89">
              <w:rPr>
                <w:noProof/>
                <w:webHidden/>
              </w:rPr>
            </w:r>
            <w:r w:rsidR="009A7B89">
              <w:rPr>
                <w:noProof/>
                <w:webHidden/>
              </w:rPr>
              <w:fldChar w:fldCharType="separate"/>
            </w:r>
            <w:r w:rsidR="009A7B89">
              <w:rPr>
                <w:noProof/>
                <w:webHidden/>
              </w:rPr>
              <w:t>19</w:t>
            </w:r>
            <w:r w:rsidR="009A7B89">
              <w:rPr>
                <w:noProof/>
                <w:webHidden/>
              </w:rPr>
              <w:fldChar w:fldCharType="end"/>
            </w:r>
          </w:hyperlink>
        </w:p>
        <w:p w14:paraId="35B842DA" w14:textId="5DF22BB0"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1" w:history="1">
            <w:r w:rsidR="009A7B89" w:rsidRPr="00F2496D">
              <w:rPr>
                <w:rStyle w:val="Hyperlnk"/>
                <w:i/>
                <w:noProof/>
              </w:rPr>
              <w:t>6.7.</w:t>
            </w:r>
            <w:r w:rsidR="009A7B89">
              <w:rPr>
                <w:rFonts w:eastAsiaTheme="minorEastAsia" w:cstheme="minorBidi"/>
                <w:smallCaps w:val="0"/>
                <w:noProof/>
                <w:sz w:val="22"/>
                <w:szCs w:val="22"/>
                <w:lang w:eastAsia="sv-SE"/>
              </w:rPr>
              <w:tab/>
            </w:r>
            <w:r w:rsidR="009A7B89" w:rsidRPr="00F2496D">
              <w:rPr>
                <w:rStyle w:val="Hyperlnk"/>
                <w:noProof/>
              </w:rPr>
              <w:t>GET /ticket/{ticketId}/recoverableStatus</w:t>
            </w:r>
            <w:r w:rsidR="009A7B89">
              <w:rPr>
                <w:noProof/>
                <w:webHidden/>
              </w:rPr>
              <w:tab/>
            </w:r>
            <w:r w:rsidR="009A7B89">
              <w:rPr>
                <w:noProof/>
                <w:webHidden/>
              </w:rPr>
              <w:fldChar w:fldCharType="begin"/>
            </w:r>
            <w:r w:rsidR="009A7B89">
              <w:rPr>
                <w:noProof/>
                <w:webHidden/>
              </w:rPr>
              <w:instrText xml:space="preserve"> PAGEREF _Toc33685601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78E9846D" w14:textId="6834A437"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2" w:history="1">
            <w:r w:rsidR="009A7B89" w:rsidRPr="00F2496D">
              <w:rPr>
                <w:rStyle w:val="Hyperlnk"/>
                <w:i/>
                <w:noProof/>
              </w:rPr>
              <w:t>6.8.</w:t>
            </w:r>
            <w:r w:rsidR="009A7B89">
              <w:rPr>
                <w:rFonts w:eastAsiaTheme="minorEastAsia" w:cstheme="minorBidi"/>
                <w:smallCaps w:val="0"/>
                <w:noProof/>
                <w:sz w:val="22"/>
                <w:szCs w:val="22"/>
                <w:lang w:eastAsia="sv-SE"/>
              </w:rPr>
              <w:tab/>
            </w:r>
            <w:r w:rsidR="009A7B89" w:rsidRPr="00F2496D">
              <w:rPr>
                <w:rStyle w:val="Hyperlnk"/>
                <w:noProof/>
              </w:rPr>
              <w:t>GET /ticket/{ticketId}/recoverStatus</w:t>
            </w:r>
            <w:r w:rsidR="009A7B89">
              <w:rPr>
                <w:noProof/>
                <w:webHidden/>
              </w:rPr>
              <w:tab/>
            </w:r>
            <w:r w:rsidR="009A7B89">
              <w:rPr>
                <w:noProof/>
                <w:webHidden/>
              </w:rPr>
              <w:fldChar w:fldCharType="begin"/>
            </w:r>
            <w:r w:rsidR="009A7B89">
              <w:rPr>
                <w:noProof/>
                <w:webHidden/>
              </w:rPr>
              <w:instrText xml:space="preserve"> PAGEREF _Toc33685602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318A44A2" w14:textId="515EB6A7"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3" w:history="1">
            <w:r w:rsidR="009A7B89" w:rsidRPr="00F2496D">
              <w:rPr>
                <w:rStyle w:val="Hyperlnk"/>
                <w:i/>
                <w:noProof/>
              </w:rPr>
              <w:t>6.9.</w:t>
            </w:r>
            <w:r w:rsidR="009A7B89">
              <w:rPr>
                <w:rFonts w:eastAsiaTheme="minorEastAsia" w:cstheme="minorBidi"/>
                <w:smallCaps w:val="0"/>
                <w:noProof/>
                <w:sz w:val="22"/>
                <w:szCs w:val="22"/>
                <w:lang w:eastAsia="sv-SE"/>
              </w:rPr>
              <w:tab/>
            </w:r>
            <w:r w:rsidR="009A7B89" w:rsidRPr="00F2496D">
              <w:rPr>
                <w:rStyle w:val="Hyperlnk"/>
                <w:noProof/>
              </w:rPr>
              <w:t>PUT /ticket/{ticketId}/recoverStatus</w:t>
            </w:r>
            <w:r w:rsidR="009A7B89">
              <w:rPr>
                <w:noProof/>
                <w:webHidden/>
              </w:rPr>
              <w:tab/>
            </w:r>
            <w:r w:rsidR="009A7B89">
              <w:rPr>
                <w:noProof/>
                <w:webHidden/>
              </w:rPr>
              <w:fldChar w:fldCharType="begin"/>
            </w:r>
            <w:r w:rsidR="009A7B89">
              <w:rPr>
                <w:noProof/>
                <w:webHidden/>
              </w:rPr>
              <w:instrText xml:space="preserve"> PAGEREF _Toc33685603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077B838" w14:textId="6547001D"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4" w:history="1">
            <w:r w:rsidR="009A7B89" w:rsidRPr="00F2496D">
              <w:rPr>
                <w:rStyle w:val="Hyperlnk"/>
                <w:i/>
                <w:noProof/>
              </w:rPr>
              <w:t>6.10.</w:t>
            </w:r>
            <w:r w:rsidR="009A7B89">
              <w:rPr>
                <w:rFonts w:eastAsiaTheme="minorEastAsia" w:cstheme="minorBidi"/>
                <w:smallCaps w:val="0"/>
                <w:noProof/>
                <w:sz w:val="22"/>
                <w:szCs w:val="22"/>
                <w:lang w:eastAsia="sv-SE"/>
              </w:rPr>
              <w:tab/>
            </w:r>
            <w:r w:rsidR="009A7B89" w:rsidRPr="00F2496D">
              <w:rPr>
                <w:rStyle w:val="Hyperlnk"/>
                <w:noProof/>
              </w:rPr>
              <w:t>GET /ticket/{ticketId}/hinderedStatus</w:t>
            </w:r>
            <w:r w:rsidR="009A7B89">
              <w:rPr>
                <w:noProof/>
                <w:webHidden/>
              </w:rPr>
              <w:tab/>
            </w:r>
            <w:r w:rsidR="009A7B89">
              <w:rPr>
                <w:noProof/>
                <w:webHidden/>
              </w:rPr>
              <w:fldChar w:fldCharType="begin"/>
            </w:r>
            <w:r w:rsidR="009A7B89">
              <w:rPr>
                <w:noProof/>
                <w:webHidden/>
              </w:rPr>
              <w:instrText xml:space="preserve"> PAGEREF _Toc33685604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2BE30D1E" w14:textId="7914C809"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5" w:history="1">
            <w:r w:rsidR="009A7B89" w:rsidRPr="00F2496D">
              <w:rPr>
                <w:rStyle w:val="Hyperlnk"/>
                <w:i/>
                <w:noProof/>
              </w:rPr>
              <w:t>6.11.</w:t>
            </w:r>
            <w:r w:rsidR="009A7B89">
              <w:rPr>
                <w:rFonts w:eastAsiaTheme="minorEastAsia" w:cstheme="minorBidi"/>
                <w:smallCaps w:val="0"/>
                <w:noProof/>
                <w:sz w:val="22"/>
                <w:szCs w:val="22"/>
                <w:lang w:eastAsia="sv-SE"/>
              </w:rPr>
              <w:tab/>
            </w:r>
            <w:r w:rsidR="009A7B89" w:rsidRPr="00F2496D">
              <w:rPr>
                <w:rStyle w:val="Hyperlnk"/>
                <w:noProof/>
              </w:rPr>
              <w:t>PUT /ticket/{ticketId}/hinderedStatus</w:t>
            </w:r>
            <w:r w:rsidR="009A7B89">
              <w:rPr>
                <w:noProof/>
                <w:webHidden/>
              </w:rPr>
              <w:tab/>
            </w:r>
            <w:r w:rsidR="009A7B89">
              <w:rPr>
                <w:noProof/>
                <w:webHidden/>
              </w:rPr>
              <w:fldChar w:fldCharType="begin"/>
            </w:r>
            <w:r w:rsidR="009A7B89">
              <w:rPr>
                <w:noProof/>
                <w:webHidden/>
              </w:rPr>
              <w:instrText xml:space="preserve"> PAGEREF _Toc33685605 \h </w:instrText>
            </w:r>
            <w:r w:rsidR="009A7B89">
              <w:rPr>
                <w:noProof/>
                <w:webHidden/>
              </w:rPr>
            </w:r>
            <w:r w:rsidR="009A7B89">
              <w:rPr>
                <w:noProof/>
                <w:webHidden/>
              </w:rPr>
              <w:fldChar w:fldCharType="separate"/>
            </w:r>
            <w:r w:rsidR="009A7B89">
              <w:rPr>
                <w:noProof/>
                <w:webHidden/>
              </w:rPr>
              <w:t>20</w:t>
            </w:r>
            <w:r w:rsidR="009A7B89">
              <w:rPr>
                <w:noProof/>
                <w:webHidden/>
              </w:rPr>
              <w:fldChar w:fldCharType="end"/>
            </w:r>
          </w:hyperlink>
        </w:p>
        <w:p w14:paraId="407B0A65" w14:textId="448C080A"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6" w:history="1">
            <w:r w:rsidR="009A7B89" w:rsidRPr="00F2496D">
              <w:rPr>
                <w:rStyle w:val="Hyperlnk"/>
                <w:i/>
                <w:noProof/>
              </w:rPr>
              <w:t>6.12.</w:t>
            </w:r>
            <w:r w:rsidR="009A7B89">
              <w:rPr>
                <w:rFonts w:eastAsiaTheme="minorEastAsia" w:cstheme="minorBidi"/>
                <w:smallCaps w:val="0"/>
                <w:noProof/>
                <w:sz w:val="22"/>
                <w:szCs w:val="22"/>
                <w:lang w:eastAsia="sv-SE"/>
              </w:rPr>
              <w:tab/>
            </w:r>
            <w:r w:rsidR="009A7B89" w:rsidRPr="00F2496D">
              <w:rPr>
                <w:rStyle w:val="Hyperlnk"/>
                <w:noProof/>
              </w:rPr>
              <w:t>PUT /ticket/{ticketId}/revoke</w:t>
            </w:r>
            <w:r w:rsidR="009A7B89">
              <w:rPr>
                <w:noProof/>
                <w:webHidden/>
              </w:rPr>
              <w:tab/>
            </w:r>
            <w:r w:rsidR="009A7B89">
              <w:rPr>
                <w:noProof/>
                <w:webHidden/>
              </w:rPr>
              <w:fldChar w:fldCharType="begin"/>
            </w:r>
            <w:r w:rsidR="009A7B89">
              <w:rPr>
                <w:noProof/>
                <w:webHidden/>
              </w:rPr>
              <w:instrText xml:space="preserve"> PAGEREF _Toc33685606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B4A9E01" w14:textId="54DA30AB"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7" w:history="1">
            <w:r w:rsidR="009A7B89" w:rsidRPr="00F2496D">
              <w:rPr>
                <w:rStyle w:val="Hyperlnk"/>
                <w:i/>
                <w:noProof/>
              </w:rPr>
              <w:t>6.13.</w:t>
            </w:r>
            <w:r w:rsidR="009A7B89">
              <w:rPr>
                <w:rFonts w:eastAsiaTheme="minorEastAsia" w:cstheme="minorBidi"/>
                <w:smallCaps w:val="0"/>
                <w:noProof/>
                <w:sz w:val="22"/>
                <w:szCs w:val="22"/>
                <w:lang w:eastAsia="sv-SE"/>
              </w:rPr>
              <w:tab/>
            </w:r>
            <w:r w:rsidR="009A7B89" w:rsidRPr="00F2496D">
              <w:rPr>
                <w:rStyle w:val="Hyperlnk"/>
                <w:noProof/>
              </w:rPr>
              <w:t>GET /ticket/{ticketId}/active</w:t>
            </w:r>
            <w:r w:rsidR="009A7B89">
              <w:rPr>
                <w:noProof/>
                <w:webHidden/>
              </w:rPr>
              <w:tab/>
            </w:r>
            <w:r w:rsidR="009A7B89">
              <w:rPr>
                <w:noProof/>
                <w:webHidden/>
              </w:rPr>
              <w:fldChar w:fldCharType="begin"/>
            </w:r>
            <w:r w:rsidR="009A7B89">
              <w:rPr>
                <w:noProof/>
                <w:webHidden/>
              </w:rPr>
              <w:instrText xml:space="preserve"> PAGEREF _Toc33685607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89C79FD" w14:textId="658084D9"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8" w:history="1">
            <w:r w:rsidR="009A7B89" w:rsidRPr="00F2496D">
              <w:rPr>
                <w:rStyle w:val="Hyperlnk"/>
                <w:i/>
                <w:noProof/>
              </w:rPr>
              <w:t>6.14.</w:t>
            </w:r>
            <w:r w:rsidR="009A7B89">
              <w:rPr>
                <w:rFonts w:eastAsiaTheme="minorEastAsia" w:cstheme="minorBidi"/>
                <w:smallCaps w:val="0"/>
                <w:noProof/>
                <w:sz w:val="22"/>
                <w:szCs w:val="22"/>
                <w:lang w:eastAsia="sv-SE"/>
              </w:rPr>
              <w:tab/>
            </w:r>
            <w:r w:rsidR="009A7B89" w:rsidRPr="00F2496D">
              <w:rPr>
                <w:rStyle w:val="Hyperlnk"/>
                <w:noProof/>
              </w:rPr>
              <w:t>PUT /ticket/{ticketId}/active</w:t>
            </w:r>
            <w:r w:rsidR="009A7B89">
              <w:rPr>
                <w:noProof/>
                <w:webHidden/>
              </w:rPr>
              <w:tab/>
            </w:r>
            <w:r w:rsidR="009A7B89">
              <w:rPr>
                <w:noProof/>
                <w:webHidden/>
              </w:rPr>
              <w:fldChar w:fldCharType="begin"/>
            </w:r>
            <w:r w:rsidR="009A7B89">
              <w:rPr>
                <w:noProof/>
                <w:webHidden/>
              </w:rPr>
              <w:instrText xml:space="preserve"> PAGEREF _Toc33685608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7600886B" w14:textId="29F85ED8"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09" w:history="1">
            <w:r w:rsidR="009A7B89" w:rsidRPr="00F2496D">
              <w:rPr>
                <w:rStyle w:val="Hyperlnk"/>
                <w:i/>
                <w:noProof/>
              </w:rPr>
              <w:t>6.15.</w:t>
            </w:r>
            <w:r w:rsidR="009A7B89">
              <w:rPr>
                <w:rFonts w:eastAsiaTheme="minorEastAsia" w:cstheme="minorBidi"/>
                <w:smallCaps w:val="0"/>
                <w:noProof/>
                <w:sz w:val="22"/>
                <w:szCs w:val="22"/>
                <w:lang w:eastAsia="sv-SE"/>
              </w:rPr>
              <w:tab/>
            </w:r>
            <w:r w:rsidR="009A7B89" w:rsidRPr="00F2496D">
              <w:rPr>
                <w:rStyle w:val="Hyperlnk"/>
                <w:noProof/>
              </w:rPr>
              <w:t>GET /ticket/{ticketId}/event</w:t>
            </w:r>
            <w:r w:rsidR="009A7B89">
              <w:rPr>
                <w:noProof/>
                <w:webHidden/>
              </w:rPr>
              <w:tab/>
            </w:r>
            <w:r w:rsidR="009A7B89">
              <w:rPr>
                <w:noProof/>
                <w:webHidden/>
              </w:rPr>
              <w:fldChar w:fldCharType="begin"/>
            </w:r>
            <w:r w:rsidR="009A7B89">
              <w:rPr>
                <w:noProof/>
                <w:webHidden/>
              </w:rPr>
              <w:instrText xml:space="preserve"> PAGEREF _Toc33685609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0D7E62D7" w14:textId="23685684"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0" w:history="1">
            <w:r w:rsidR="009A7B89" w:rsidRPr="00F2496D">
              <w:rPr>
                <w:rStyle w:val="Hyperlnk"/>
                <w:i/>
                <w:noProof/>
              </w:rPr>
              <w:t>6.16.</w:t>
            </w:r>
            <w:r w:rsidR="009A7B89">
              <w:rPr>
                <w:rFonts w:eastAsiaTheme="minorEastAsia" w:cstheme="minorBidi"/>
                <w:smallCaps w:val="0"/>
                <w:noProof/>
                <w:sz w:val="22"/>
                <w:szCs w:val="22"/>
                <w:lang w:eastAsia="sv-SE"/>
              </w:rPr>
              <w:tab/>
            </w:r>
            <w:r w:rsidR="009A7B89" w:rsidRPr="00F2496D">
              <w:rPr>
                <w:rStyle w:val="Hyperlnk"/>
                <w:noProof/>
              </w:rPr>
              <w:t>GET /ticket/{ticketId}/event/{eventId}</w:t>
            </w:r>
            <w:r w:rsidR="009A7B89">
              <w:rPr>
                <w:noProof/>
                <w:webHidden/>
              </w:rPr>
              <w:tab/>
            </w:r>
            <w:r w:rsidR="009A7B89">
              <w:rPr>
                <w:noProof/>
                <w:webHidden/>
              </w:rPr>
              <w:fldChar w:fldCharType="begin"/>
            </w:r>
            <w:r w:rsidR="009A7B89">
              <w:rPr>
                <w:noProof/>
                <w:webHidden/>
              </w:rPr>
              <w:instrText xml:space="preserve"> PAGEREF _Toc33685610 \h </w:instrText>
            </w:r>
            <w:r w:rsidR="009A7B89">
              <w:rPr>
                <w:noProof/>
                <w:webHidden/>
              </w:rPr>
            </w:r>
            <w:r w:rsidR="009A7B89">
              <w:rPr>
                <w:noProof/>
                <w:webHidden/>
              </w:rPr>
              <w:fldChar w:fldCharType="separate"/>
            </w:r>
            <w:r w:rsidR="009A7B89">
              <w:rPr>
                <w:noProof/>
                <w:webHidden/>
              </w:rPr>
              <w:t>21</w:t>
            </w:r>
            <w:r w:rsidR="009A7B89">
              <w:rPr>
                <w:noProof/>
                <w:webHidden/>
              </w:rPr>
              <w:fldChar w:fldCharType="end"/>
            </w:r>
          </w:hyperlink>
        </w:p>
        <w:p w14:paraId="44A29039" w14:textId="6A2BF3FE"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1" w:history="1">
            <w:r w:rsidR="009A7B89" w:rsidRPr="00F2496D">
              <w:rPr>
                <w:rStyle w:val="Hyperlnk"/>
                <w:i/>
                <w:noProof/>
              </w:rPr>
              <w:t>6.17.</w:t>
            </w:r>
            <w:r w:rsidR="009A7B89">
              <w:rPr>
                <w:rFonts w:eastAsiaTheme="minorEastAsia" w:cstheme="minorBidi"/>
                <w:smallCaps w:val="0"/>
                <w:noProof/>
                <w:sz w:val="22"/>
                <w:szCs w:val="22"/>
                <w:lang w:eastAsia="sv-SE"/>
              </w:rPr>
              <w:tab/>
            </w:r>
            <w:r w:rsidR="009A7B89" w:rsidRPr="00F2496D">
              <w:rPr>
                <w:rStyle w:val="Hyperlnk"/>
                <w:noProof/>
              </w:rPr>
              <w:t>POST /ticketbundle</w:t>
            </w:r>
            <w:r w:rsidR="009A7B89">
              <w:rPr>
                <w:noProof/>
                <w:webHidden/>
              </w:rPr>
              <w:tab/>
            </w:r>
            <w:r w:rsidR="009A7B89">
              <w:rPr>
                <w:noProof/>
                <w:webHidden/>
              </w:rPr>
              <w:fldChar w:fldCharType="begin"/>
            </w:r>
            <w:r w:rsidR="009A7B89">
              <w:rPr>
                <w:noProof/>
                <w:webHidden/>
              </w:rPr>
              <w:instrText xml:space="preserve"> PAGEREF _Toc33685611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2B83A470" w14:textId="5A19D34A"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2" w:history="1">
            <w:r w:rsidR="009A7B89" w:rsidRPr="00F2496D">
              <w:rPr>
                <w:rStyle w:val="Hyperlnk"/>
                <w:noProof/>
              </w:rPr>
              <w:t>6.18.</w:t>
            </w:r>
            <w:r w:rsidR="009A7B89">
              <w:rPr>
                <w:rFonts w:eastAsiaTheme="minorEastAsia" w:cstheme="minorBidi"/>
                <w:smallCaps w:val="0"/>
                <w:noProof/>
                <w:sz w:val="22"/>
                <w:szCs w:val="22"/>
                <w:lang w:eastAsia="sv-SE"/>
              </w:rPr>
              <w:tab/>
            </w:r>
            <w:r w:rsidR="009A7B89" w:rsidRPr="00F2496D">
              <w:rPr>
                <w:rStyle w:val="Hyperlnk"/>
                <w:noProof/>
              </w:rPr>
              <w:t>GET /ticketbundle/{ticketBundleId}</w:t>
            </w:r>
            <w:r w:rsidR="009A7B89">
              <w:rPr>
                <w:noProof/>
                <w:webHidden/>
              </w:rPr>
              <w:tab/>
            </w:r>
            <w:r w:rsidR="009A7B89">
              <w:rPr>
                <w:noProof/>
                <w:webHidden/>
              </w:rPr>
              <w:fldChar w:fldCharType="begin"/>
            </w:r>
            <w:r w:rsidR="009A7B89">
              <w:rPr>
                <w:noProof/>
                <w:webHidden/>
              </w:rPr>
              <w:instrText xml:space="preserve"> PAGEREF _Toc33685612 \h </w:instrText>
            </w:r>
            <w:r w:rsidR="009A7B89">
              <w:rPr>
                <w:noProof/>
                <w:webHidden/>
              </w:rPr>
            </w:r>
            <w:r w:rsidR="009A7B89">
              <w:rPr>
                <w:noProof/>
                <w:webHidden/>
              </w:rPr>
              <w:fldChar w:fldCharType="separate"/>
            </w:r>
            <w:r w:rsidR="009A7B89">
              <w:rPr>
                <w:noProof/>
                <w:webHidden/>
              </w:rPr>
              <w:t>22</w:t>
            </w:r>
            <w:r w:rsidR="009A7B89">
              <w:rPr>
                <w:noProof/>
                <w:webHidden/>
              </w:rPr>
              <w:fldChar w:fldCharType="end"/>
            </w:r>
          </w:hyperlink>
        </w:p>
        <w:p w14:paraId="74482C55" w14:textId="64F34E36"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613" w:history="1">
            <w:r w:rsidR="009A7B89" w:rsidRPr="00F2496D">
              <w:rPr>
                <w:rStyle w:val="Hyperlnk"/>
                <w:noProof/>
              </w:rPr>
              <w:t>7.</w:t>
            </w:r>
            <w:r w:rsidR="009A7B89">
              <w:rPr>
                <w:rFonts w:eastAsiaTheme="minorEastAsia" w:cstheme="minorBidi"/>
                <w:b w:val="0"/>
                <w:bCs w:val="0"/>
                <w:caps w:val="0"/>
                <w:noProof/>
                <w:sz w:val="22"/>
                <w:szCs w:val="22"/>
                <w:lang w:eastAsia="sv-SE"/>
              </w:rPr>
              <w:tab/>
            </w:r>
            <w:r w:rsidR="009A7B89" w:rsidRPr="00F2496D">
              <w:rPr>
                <w:rStyle w:val="Hyperlnk"/>
                <w:noProof/>
              </w:rPr>
              <w:t>Validation API</w:t>
            </w:r>
            <w:r w:rsidR="009A7B89">
              <w:rPr>
                <w:noProof/>
                <w:webHidden/>
              </w:rPr>
              <w:tab/>
            </w:r>
            <w:r w:rsidR="009A7B89">
              <w:rPr>
                <w:noProof/>
                <w:webHidden/>
              </w:rPr>
              <w:fldChar w:fldCharType="begin"/>
            </w:r>
            <w:r w:rsidR="009A7B89">
              <w:rPr>
                <w:noProof/>
                <w:webHidden/>
              </w:rPr>
              <w:instrText xml:space="preserve"> PAGEREF _Toc33685613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FD9BC4E" w14:textId="45413358"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4" w:history="1">
            <w:r w:rsidR="009A7B89" w:rsidRPr="00F2496D">
              <w:rPr>
                <w:rStyle w:val="Hyperlnk"/>
                <w:noProof/>
              </w:rPr>
              <w:t>7.1.</w:t>
            </w:r>
            <w:r w:rsidR="009A7B89">
              <w:rPr>
                <w:rFonts w:eastAsiaTheme="minorEastAsia" w:cstheme="minorBidi"/>
                <w:smallCaps w:val="0"/>
                <w:noProof/>
                <w:sz w:val="22"/>
                <w:szCs w:val="22"/>
                <w:lang w:eastAsia="sv-SE"/>
              </w:rPr>
              <w:tab/>
            </w:r>
            <w:r w:rsidR="009A7B89" w:rsidRPr="00F2496D">
              <w:rPr>
                <w:rStyle w:val="Hyperlnk"/>
                <w:noProof/>
              </w:rPr>
              <w:t>POST /validation/{ticketId}</w:t>
            </w:r>
            <w:r w:rsidR="009A7B89">
              <w:rPr>
                <w:noProof/>
                <w:webHidden/>
              </w:rPr>
              <w:tab/>
            </w:r>
            <w:r w:rsidR="009A7B89">
              <w:rPr>
                <w:noProof/>
                <w:webHidden/>
              </w:rPr>
              <w:fldChar w:fldCharType="begin"/>
            </w:r>
            <w:r w:rsidR="009A7B89">
              <w:rPr>
                <w:noProof/>
                <w:webHidden/>
              </w:rPr>
              <w:instrText xml:space="preserve"> PAGEREF _Toc33685614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2F19C6E4" w14:textId="28794F06"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5" w:history="1">
            <w:r w:rsidR="009A7B89" w:rsidRPr="00F2496D">
              <w:rPr>
                <w:rStyle w:val="Hyperlnk"/>
                <w:noProof/>
              </w:rPr>
              <w:t>7.2.</w:t>
            </w:r>
            <w:r w:rsidR="009A7B89">
              <w:rPr>
                <w:rFonts w:eastAsiaTheme="minorEastAsia" w:cstheme="minorBidi"/>
                <w:smallCaps w:val="0"/>
                <w:noProof/>
                <w:sz w:val="22"/>
                <w:szCs w:val="22"/>
                <w:lang w:eastAsia="sv-SE"/>
              </w:rPr>
              <w:tab/>
            </w:r>
            <w:r w:rsidR="009A7B89" w:rsidRPr="00F2496D">
              <w:rPr>
                <w:rStyle w:val="Hyperlnk"/>
                <w:noProof/>
              </w:rPr>
              <w:t>POST /validation</w:t>
            </w:r>
            <w:r w:rsidR="009A7B89">
              <w:rPr>
                <w:noProof/>
                <w:webHidden/>
              </w:rPr>
              <w:tab/>
            </w:r>
            <w:r w:rsidR="009A7B89">
              <w:rPr>
                <w:noProof/>
                <w:webHidden/>
              </w:rPr>
              <w:fldChar w:fldCharType="begin"/>
            </w:r>
            <w:r w:rsidR="009A7B89">
              <w:rPr>
                <w:noProof/>
                <w:webHidden/>
              </w:rPr>
              <w:instrText xml:space="preserve"> PAGEREF _Toc33685615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0AEFE868" w14:textId="73A16168"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6" w:history="1">
            <w:r w:rsidR="009A7B89" w:rsidRPr="00F2496D">
              <w:rPr>
                <w:rStyle w:val="Hyperlnk"/>
                <w:noProof/>
              </w:rPr>
              <w:t>7.3.</w:t>
            </w:r>
            <w:r w:rsidR="009A7B89">
              <w:rPr>
                <w:rFonts w:eastAsiaTheme="minorEastAsia" w:cstheme="minorBidi"/>
                <w:smallCaps w:val="0"/>
                <w:noProof/>
                <w:sz w:val="22"/>
                <w:szCs w:val="22"/>
                <w:lang w:eastAsia="sv-SE"/>
              </w:rPr>
              <w:tab/>
            </w:r>
            <w:r w:rsidR="009A7B89" w:rsidRPr="00F2496D">
              <w:rPr>
                <w:rStyle w:val="Hyperlnk"/>
                <w:noProof/>
              </w:rPr>
              <w:t>GET /whitelist</w:t>
            </w:r>
            <w:r w:rsidR="009A7B89">
              <w:rPr>
                <w:noProof/>
                <w:webHidden/>
              </w:rPr>
              <w:tab/>
            </w:r>
            <w:r w:rsidR="009A7B89">
              <w:rPr>
                <w:noProof/>
                <w:webHidden/>
              </w:rPr>
              <w:fldChar w:fldCharType="begin"/>
            </w:r>
            <w:r w:rsidR="009A7B89">
              <w:rPr>
                <w:noProof/>
                <w:webHidden/>
              </w:rPr>
              <w:instrText xml:space="preserve"> PAGEREF _Toc33685616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0B38D83" w14:textId="75FE0558"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7" w:history="1">
            <w:r w:rsidR="009A7B89" w:rsidRPr="00F2496D">
              <w:rPr>
                <w:rStyle w:val="Hyperlnk"/>
                <w:noProof/>
              </w:rPr>
              <w:t>7.4.</w:t>
            </w:r>
            <w:r w:rsidR="009A7B89">
              <w:rPr>
                <w:rFonts w:eastAsiaTheme="minorEastAsia" w:cstheme="minorBidi"/>
                <w:smallCaps w:val="0"/>
                <w:noProof/>
                <w:sz w:val="22"/>
                <w:szCs w:val="22"/>
                <w:lang w:eastAsia="sv-SE"/>
              </w:rPr>
              <w:tab/>
            </w:r>
            <w:r w:rsidR="009A7B89" w:rsidRPr="00F2496D">
              <w:rPr>
                <w:rStyle w:val="Hyperlnk"/>
                <w:noProof/>
              </w:rPr>
              <w:t>GET /ticklemacros</w:t>
            </w:r>
            <w:r w:rsidR="009A7B89">
              <w:rPr>
                <w:noProof/>
                <w:webHidden/>
              </w:rPr>
              <w:tab/>
            </w:r>
            <w:r w:rsidR="009A7B89">
              <w:rPr>
                <w:noProof/>
                <w:webHidden/>
              </w:rPr>
              <w:fldChar w:fldCharType="begin"/>
            </w:r>
            <w:r w:rsidR="009A7B89">
              <w:rPr>
                <w:noProof/>
                <w:webHidden/>
              </w:rPr>
              <w:instrText xml:space="preserve"> PAGEREF _Toc33685617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7348A91D" w14:textId="051F58D4"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8" w:history="1">
            <w:r w:rsidR="009A7B89" w:rsidRPr="00F2496D">
              <w:rPr>
                <w:rStyle w:val="Hyperlnk"/>
                <w:i/>
                <w:noProof/>
              </w:rPr>
              <w:t>7.5.</w:t>
            </w:r>
            <w:r w:rsidR="009A7B89">
              <w:rPr>
                <w:rFonts w:eastAsiaTheme="minorEastAsia" w:cstheme="minorBidi"/>
                <w:smallCaps w:val="0"/>
                <w:noProof/>
                <w:sz w:val="22"/>
                <w:szCs w:val="22"/>
                <w:lang w:eastAsia="sv-SE"/>
              </w:rPr>
              <w:tab/>
            </w:r>
            <w:r w:rsidR="009A7B89" w:rsidRPr="00F2496D">
              <w:rPr>
                <w:rStyle w:val="Hyperlnk"/>
                <w:noProof/>
              </w:rPr>
              <w:t>GET /ticklemacros/{serial}</w:t>
            </w:r>
            <w:r w:rsidR="009A7B89">
              <w:rPr>
                <w:noProof/>
                <w:webHidden/>
              </w:rPr>
              <w:tab/>
            </w:r>
            <w:r w:rsidR="009A7B89">
              <w:rPr>
                <w:noProof/>
                <w:webHidden/>
              </w:rPr>
              <w:fldChar w:fldCharType="begin"/>
            </w:r>
            <w:r w:rsidR="009A7B89">
              <w:rPr>
                <w:noProof/>
                <w:webHidden/>
              </w:rPr>
              <w:instrText xml:space="preserve"> PAGEREF _Toc33685618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458CA529" w14:textId="28ABD80F"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19" w:history="1">
            <w:r w:rsidR="009A7B89" w:rsidRPr="00F2496D">
              <w:rPr>
                <w:rStyle w:val="Hyperlnk"/>
                <w:noProof/>
              </w:rPr>
              <w:t>7.6.</w:t>
            </w:r>
            <w:r w:rsidR="009A7B89">
              <w:rPr>
                <w:rFonts w:eastAsiaTheme="minorEastAsia" w:cstheme="minorBidi"/>
                <w:smallCaps w:val="0"/>
                <w:noProof/>
                <w:sz w:val="22"/>
                <w:szCs w:val="22"/>
                <w:lang w:eastAsia="sv-SE"/>
              </w:rPr>
              <w:tab/>
            </w:r>
            <w:r w:rsidR="009A7B89" w:rsidRPr="00F2496D">
              <w:rPr>
                <w:rStyle w:val="Hyperlnk"/>
                <w:noProof/>
              </w:rPr>
              <w:t>GET /blacklist</w:t>
            </w:r>
            <w:r w:rsidR="009A7B89">
              <w:rPr>
                <w:noProof/>
                <w:webHidden/>
              </w:rPr>
              <w:tab/>
            </w:r>
            <w:r w:rsidR="009A7B89">
              <w:rPr>
                <w:noProof/>
                <w:webHidden/>
              </w:rPr>
              <w:fldChar w:fldCharType="begin"/>
            </w:r>
            <w:r w:rsidR="009A7B89">
              <w:rPr>
                <w:noProof/>
                <w:webHidden/>
              </w:rPr>
              <w:instrText xml:space="preserve"> PAGEREF _Toc33685619 \h </w:instrText>
            </w:r>
            <w:r w:rsidR="009A7B89">
              <w:rPr>
                <w:noProof/>
                <w:webHidden/>
              </w:rPr>
            </w:r>
            <w:r w:rsidR="009A7B89">
              <w:rPr>
                <w:noProof/>
                <w:webHidden/>
              </w:rPr>
              <w:fldChar w:fldCharType="separate"/>
            </w:r>
            <w:r w:rsidR="009A7B89">
              <w:rPr>
                <w:noProof/>
                <w:webHidden/>
              </w:rPr>
              <w:t>23</w:t>
            </w:r>
            <w:r w:rsidR="009A7B89">
              <w:rPr>
                <w:noProof/>
                <w:webHidden/>
              </w:rPr>
              <w:fldChar w:fldCharType="end"/>
            </w:r>
          </w:hyperlink>
        </w:p>
        <w:p w14:paraId="3FA8F7D3" w14:textId="34DBB62D"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20" w:history="1">
            <w:r w:rsidR="009A7B89" w:rsidRPr="00F2496D">
              <w:rPr>
                <w:rStyle w:val="Hyperlnk"/>
                <w:noProof/>
              </w:rPr>
              <w:t>7.7.</w:t>
            </w:r>
            <w:r w:rsidR="009A7B89">
              <w:rPr>
                <w:rFonts w:eastAsiaTheme="minorEastAsia" w:cstheme="minorBidi"/>
                <w:smallCaps w:val="0"/>
                <w:noProof/>
                <w:sz w:val="22"/>
                <w:szCs w:val="22"/>
                <w:lang w:eastAsia="sv-SE"/>
              </w:rPr>
              <w:tab/>
            </w:r>
            <w:r w:rsidR="009A7B89" w:rsidRPr="00F2496D">
              <w:rPr>
                <w:rStyle w:val="Hyperlnk"/>
                <w:noProof/>
              </w:rPr>
              <w:t>GET /fraudcheck</w:t>
            </w:r>
            <w:r w:rsidR="009A7B89">
              <w:rPr>
                <w:noProof/>
                <w:webHidden/>
              </w:rPr>
              <w:tab/>
            </w:r>
            <w:r w:rsidR="009A7B89">
              <w:rPr>
                <w:noProof/>
                <w:webHidden/>
              </w:rPr>
              <w:fldChar w:fldCharType="begin"/>
            </w:r>
            <w:r w:rsidR="009A7B89">
              <w:rPr>
                <w:noProof/>
                <w:webHidden/>
              </w:rPr>
              <w:instrText xml:space="preserve"> PAGEREF _Toc33685620 \h </w:instrText>
            </w:r>
            <w:r w:rsidR="009A7B89">
              <w:rPr>
                <w:noProof/>
                <w:webHidden/>
              </w:rPr>
            </w:r>
            <w:r w:rsidR="009A7B89">
              <w:rPr>
                <w:noProof/>
                <w:webHidden/>
              </w:rPr>
              <w:fldChar w:fldCharType="separate"/>
            </w:r>
            <w:r w:rsidR="009A7B89">
              <w:rPr>
                <w:noProof/>
                <w:webHidden/>
              </w:rPr>
              <w:t>24</w:t>
            </w:r>
            <w:r w:rsidR="009A7B89">
              <w:rPr>
                <w:noProof/>
                <w:webHidden/>
              </w:rPr>
              <w:fldChar w:fldCharType="end"/>
            </w:r>
          </w:hyperlink>
        </w:p>
        <w:p w14:paraId="50384300" w14:textId="7D0FB592"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621" w:history="1">
            <w:r w:rsidR="009A7B89" w:rsidRPr="00F2496D">
              <w:rPr>
                <w:rStyle w:val="Hyperlnk"/>
                <w:noProof/>
              </w:rPr>
              <w:t>8.</w:t>
            </w:r>
            <w:r w:rsidR="009A7B89">
              <w:rPr>
                <w:rFonts w:eastAsiaTheme="minorEastAsia" w:cstheme="minorBidi"/>
                <w:b w:val="0"/>
                <w:bCs w:val="0"/>
                <w:caps w:val="0"/>
                <w:noProof/>
                <w:sz w:val="22"/>
                <w:szCs w:val="22"/>
                <w:lang w:eastAsia="sv-SE"/>
              </w:rPr>
              <w:tab/>
            </w:r>
            <w:r w:rsidR="009A7B89" w:rsidRPr="00F2496D">
              <w:rPr>
                <w:rStyle w:val="Hyperlnk"/>
                <w:noProof/>
              </w:rPr>
              <w:t>Traveller API</w:t>
            </w:r>
            <w:r w:rsidR="009A7B89">
              <w:rPr>
                <w:noProof/>
                <w:webHidden/>
              </w:rPr>
              <w:tab/>
            </w:r>
            <w:r w:rsidR="009A7B89">
              <w:rPr>
                <w:noProof/>
                <w:webHidden/>
              </w:rPr>
              <w:fldChar w:fldCharType="begin"/>
            </w:r>
            <w:r w:rsidR="009A7B89">
              <w:rPr>
                <w:noProof/>
                <w:webHidden/>
              </w:rPr>
              <w:instrText xml:space="preserve"> PAGEREF _Toc33685621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196F3FAD" w14:textId="503A98F5"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622" w:history="1">
            <w:r w:rsidR="009A7B89" w:rsidRPr="00F2496D">
              <w:rPr>
                <w:rStyle w:val="Hyperlnk"/>
                <w:noProof/>
              </w:rPr>
              <w:t>9.</w:t>
            </w:r>
            <w:r w:rsidR="009A7B89">
              <w:rPr>
                <w:rFonts w:eastAsiaTheme="minorEastAsia" w:cstheme="minorBidi"/>
                <w:b w:val="0"/>
                <w:bCs w:val="0"/>
                <w:caps w:val="0"/>
                <w:noProof/>
                <w:sz w:val="22"/>
                <w:szCs w:val="22"/>
                <w:lang w:eastAsia="sv-SE"/>
              </w:rPr>
              <w:tab/>
            </w:r>
            <w:r w:rsidR="009A7B89" w:rsidRPr="00F2496D">
              <w:rPr>
                <w:rStyle w:val="Hyperlnk"/>
                <w:noProof/>
              </w:rPr>
              <w:t>Booking API</w:t>
            </w:r>
            <w:r w:rsidR="009A7B89">
              <w:rPr>
                <w:noProof/>
                <w:webHidden/>
              </w:rPr>
              <w:tab/>
            </w:r>
            <w:r w:rsidR="009A7B89">
              <w:rPr>
                <w:noProof/>
                <w:webHidden/>
              </w:rPr>
              <w:fldChar w:fldCharType="begin"/>
            </w:r>
            <w:r w:rsidR="009A7B89">
              <w:rPr>
                <w:noProof/>
                <w:webHidden/>
              </w:rPr>
              <w:instrText xml:space="preserve"> PAGEREF _Toc33685622 \h </w:instrText>
            </w:r>
            <w:r w:rsidR="009A7B89">
              <w:rPr>
                <w:noProof/>
                <w:webHidden/>
              </w:rPr>
            </w:r>
            <w:r w:rsidR="009A7B89">
              <w:rPr>
                <w:noProof/>
                <w:webHidden/>
              </w:rPr>
              <w:fldChar w:fldCharType="separate"/>
            </w:r>
            <w:r w:rsidR="009A7B89">
              <w:rPr>
                <w:noProof/>
                <w:webHidden/>
              </w:rPr>
              <w:t>25</w:t>
            </w:r>
            <w:r w:rsidR="009A7B89">
              <w:rPr>
                <w:noProof/>
                <w:webHidden/>
              </w:rPr>
              <w:fldChar w:fldCharType="end"/>
            </w:r>
          </w:hyperlink>
        </w:p>
        <w:p w14:paraId="5BEAA02B" w14:textId="3CA55377" w:rsidR="009A7B89" w:rsidRDefault="00BB1E1C">
          <w:pPr>
            <w:pStyle w:val="Innehll1"/>
            <w:tabs>
              <w:tab w:val="left" w:pos="480"/>
              <w:tab w:val="right" w:leader="dot" w:pos="9487"/>
            </w:tabs>
            <w:rPr>
              <w:rFonts w:eastAsiaTheme="minorEastAsia" w:cstheme="minorBidi"/>
              <w:b w:val="0"/>
              <w:bCs w:val="0"/>
              <w:caps w:val="0"/>
              <w:noProof/>
              <w:sz w:val="22"/>
              <w:szCs w:val="22"/>
              <w:lang w:eastAsia="sv-SE"/>
            </w:rPr>
          </w:pPr>
          <w:hyperlink w:anchor="_Toc33685623" w:history="1">
            <w:r w:rsidR="009A7B89" w:rsidRPr="00F2496D">
              <w:rPr>
                <w:rStyle w:val="Hyperlnk"/>
                <w:noProof/>
              </w:rPr>
              <w:t>10.</w:t>
            </w:r>
            <w:r w:rsidR="009A7B89">
              <w:rPr>
                <w:rFonts w:eastAsiaTheme="minorEastAsia" w:cstheme="minorBidi"/>
                <w:b w:val="0"/>
                <w:bCs w:val="0"/>
                <w:caps w:val="0"/>
                <w:noProof/>
                <w:sz w:val="22"/>
                <w:szCs w:val="22"/>
                <w:lang w:eastAsia="sv-SE"/>
              </w:rPr>
              <w:tab/>
            </w:r>
            <w:r w:rsidR="009A7B89" w:rsidRPr="00F2496D">
              <w:rPr>
                <w:rStyle w:val="Hyperlnk"/>
                <w:noProof/>
              </w:rPr>
              <w:t>Appendix – Examples</w:t>
            </w:r>
            <w:r w:rsidR="009A7B89">
              <w:rPr>
                <w:noProof/>
                <w:webHidden/>
              </w:rPr>
              <w:tab/>
            </w:r>
            <w:r w:rsidR="009A7B89">
              <w:rPr>
                <w:noProof/>
                <w:webHidden/>
              </w:rPr>
              <w:fldChar w:fldCharType="begin"/>
            </w:r>
            <w:r w:rsidR="009A7B89">
              <w:rPr>
                <w:noProof/>
                <w:webHidden/>
              </w:rPr>
              <w:instrText xml:space="preserve"> PAGEREF _Toc33685623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530F8708" w14:textId="64A94117"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24" w:history="1">
            <w:r w:rsidR="009A7B89" w:rsidRPr="00F2496D">
              <w:rPr>
                <w:rStyle w:val="Hyperlnk"/>
                <w:noProof/>
              </w:rPr>
              <w:t>10.1.</w:t>
            </w:r>
            <w:r w:rsidR="009A7B89">
              <w:rPr>
                <w:rFonts w:eastAsiaTheme="minorEastAsia" w:cstheme="minorBidi"/>
                <w:smallCaps w:val="0"/>
                <w:noProof/>
                <w:sz w:val="22"/>
                <w:szCs w:val="22"/>
                <w:lang w:eastAsia="sv-SE"/>
              </w:rPr>
              <w:tab/>
            </w:r>
            <w:r w:rsidR="009A7B89" w:rsidRPr="00F2496D">
              <w:rPr>
                <w:rStyle w:val="Hyperlnk"/>
                <w:noProof/>
              </w:rPr>
              <w:t>Authentication API - JWT</w:t>
            </w:r>
            <w:r w:rsidR="009A7B89">
              <w:rPr>
                <w:noProof/>
                <w:webHidden/>
              </w:rPr>
              <w:tab/>
            </w:r>
            <w:r w:rsidR="009A7B89">
              <w:rPr>
                <w:noProof/>
                <w:webHidden/>
              </w:rPr>
              <w:fldChar w:fldCharType="begin"/>
            </w:r>
            <w:r w:rsidR="009A7B89">
              <w:rPr>
                <w:noProof/>
                <w:webHidden/>
              </w:rPr>
              <w:instrText xml:space="preserve"> PAGEREF _Toc33685624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15BC2FF3" w14:textId="1EC92182" w:rsidR="009A7B89" w:rsidRDefault="00BB1E1C">
          <w:pPr>
            <w:pStyle w:val="Innehll2"/>
            <w:tabs>
              <w:tab w:val="left" w:pos="960"/>
              <w:tab w:val="right" w:leader="dot" w:pos="9487"/>
            </w:tabs>
            <w:rPr>
              <w:rFonts w:eastAsiaTheme="minorEastAsia" w:cstheme="minorBidi"/>
              <w:smallCaps w:val="0"/>
              <w:noProof/>
              <w:sz w:val="22"/>
              <w:szCs w:val="22"/>
              <w:lang w:eastAsia="sv-SE"/>
            </w:rPr>
          </w:pPr>
          <w:hyperlink w:anchor="_Toc33685625" w:history="1">
            <w:r w:rsidR="009A7B89" w:rsidRPr="00F2496D">
              <w:rPr>
                <w:rStyle w:val="Hyperlnk"/>
                <w:noProof/>
              </w:rPr>
              <w:t>10.2.</w:t>
            </w:r>
            <w:r w:rsidR="009A7B89">
              <w:rPr>
                <w:rFonts w:eastAsiaTheme="minorEastAsia" w:cstheme="minorBidi"/>
                <w:smallCaps w:val="0"/>
                <w:noProof/>
                <w:sz w:val="22"/>
                <w:szCs w:val="22"/>
                <w:lang w:eastAsia="sv-SE"/>
              </w:rPr>
              <w:tab/>
            </w:r>
            <w:r w:rsidR="009A7B89" w:rsidRPr="00F2496D">
              <w:rPr>
                <w:rStyle w:val="Hyperlnk"/>
                <w:noProof/>
              </w:rPr>
              <w:t>Product API – Route Property</w:t>
            </w:r>
            <w:r w:rsidR="009A7B89">
              <w:rPr>
                <w:noProof/>
                <w:webHidden/>
              </w:rPr>
              <w:tab/>
            </w:r>
            <w:r w:rsidR="009A7B89">
              <w:rPr>
                <w:noProof/>
                <w:webHidden/>
              </w:rPr>
              <w:fldChar w:fldCharType="begin"/>
            </w:r>
            <w:r w:rsidR="009A7B89">
              <w:rPr>
                <w:noProof/>
                <w:webHidden/>
              </w:rPr>
              <w:instrText xml:space="preserve"> PAGEREF _Toc33685625 \h </w:instrText>
            </w:r>
            <w:r w:rsidR="009A7B89">
              <w:rPr>
                <w:noProof/>
                <w:webHidden/>
              </w:rPr>
            </w:r>
            <w:r w:rsidR="009A7B89">
              <w:rPr>
                <w:noProof/>
                <w:webHidden/>
              </w:rPr>
              <w:fldChar w:fldCharType="separate"/>
            </w:r>
            <w:r w:rsidR="009A7B89">
              <w:rPr>
                <w:noProof/>
                <w:webHidden/>
              </w:rPr>
              <w:t>26</w:t>
            </w:r>
            <w:r w:rsidR="009A7B89">
              <w:rPr>
                <w:noProof/>
                <w:webHidden/>
              </w:rPr>
              <w:fldChar w:fldCharType="end"/>
            </w:r>
          </w:hyperlink>
        </w:p>
        <w:p w14:paraId="318776C6" w14:textId="38C10556" w:rsidR="00CF4F7E" w:rsidRDefault="009A03AA" w:rsidP="004E31C0">
          <w:pPr>
            <w:pStyle w:val="Innehll1"/>
            <w:tabs>
              <w:tab w:val="left" w:pos="480"/>
              <w:tab w:val="right" w:leader="underscore" w:pos="9487"/>
            </w:tabs>
          </w:pPr>
          <w:r w:rsidRPr="004E31C0">
            <w:rPr>
              <w:b w:val="0"/>
              <w:bCs w:val="0"/>
              <w:sz w:val="24"/>
              <w:szCs w:val="24"/>
            </w:rPr>
            <w:fldChar w:fldCharType="end"/>
          </w:r>
        </w:p>
      </w:sdtContent>
    </w:sdt>
    <w:p w14:paraId="34E45921" w14:textId="77777777" w:rsidR="00B25C76" w:rsidRDefault="00B25C76" w:rsidP="004C19AD">
      <w:pPr>
        <w:rPr>
          <w:lang w:val="en-GB"/>
        </w:rPr>
      </w:pPr>
    </w:p>
    <w:p w14:paraId="373C209A" w14:textId="77777777" w:rsidR="00B25C76" w:rsidRDefault="00501130" w:rsidP="004C19AD">
      <w:pPr>
        <w:rPr>
          <w:lang w:val="en-GB"/>
        </w:rPr>
      </w:pPr>
      <w:r>
        <w:rPr>
          <w:lang w:val="en-GB"/>
        </w:rPr>
        <w:softHyphen/>
      </w:r>
      <w:r>
        <w:rPr>
          <w:lang w:val="en-GB"/>
        </w:rPr>
        <w:softHyphen/>
      </w:r>
      <w:r>
        <w:rPr>
          <w:lang w:val="en-GB"/>
        </w:rPr>
        <w:softHyphen/>
      </w:r>
      <w:r>
        <w:rPr>
          <w:lang w:val="en-GB"/>
        </w:rPr>
        <w:softHyphen/>
      </w:r>
    </w:p>
    <w:p w14:paraId="18BB9714" w14:textId="77777777" w:rsidR="00B25C76" w:rsidRDefault="00B25C76" w:rsidP="004C19AD">
      <w:pPr>
        <w:rPr>
          <w:lang w:val="en-GB"/>
        </w:rPr>
      </w:pPr>
    </w:p>
    <w:p w14:paraId="6F9F99A7" w14:textId="77777777" w:rsidR="00B25C76" w:rsidRDefault="00B25C76" w:rsidP="004C19AD">
      <w:pPr>
        <w:rPr>
          <w:lang w:val="en-GB"/>
        </w:rPr>
      </w:pPr>
    </w:p>
    <w:p w14:paraId="58D68F22" w14:textId="50B5359D" w:rsidR="00FD67C2" w:rsidRDefault="00FD67C2">
      <w:pPr>
        <w:tabs>
          <w:tab w:val="clear" w:pos="397"/>
          <w:tab w:val="clear" w:pos="794"/>
        </w:tabs>
        <w:rPr>
          <w:lang w:val="en-GB"/>
        </w:rPr>
      </w:pPr>
      <w:r>
        <w:rPr>
          <w:lang w:val="en-GB"/>
        </w:rPr>
        <w:br w:type="page"/>
      </w:r>
    </w:p>
    <w:p w14:paraId="668AA660" w14:textId="7A8E8FD1" w:rsidR="00B23FEC" w:rsidRPr="00B25C76" w:rsidRDefault="00B23FEC" w:rsidP="00AF56E6">
      <w:pPr>
        <w:pStyle w:val="Rubrik1"/>
      </w:pPr>
      <w:bookmarkStart w:id="1" w:name="_Toc33685574"/>
      <w:r w:rsidRPr="00AF56E6">
        <w:lastRenderedPageBreak/>
        <w:t>General</w:t>
      </w:r>
      <w:bookmarkEnd w:id="1"/>
    </w:p>
    <w:p w14:paraId="701D944D" w14:textId="6A24CEAD" w:rsidR="00C075A2" w:rsidRDefault="00C075A2" w:rsidP="00003322">
      <w:pPr>
        <w:pStyle w:val="Rubrik2"/>
      </w:pPr>
      <w:bookmarkStart w:id="2" w:name="_Toc33685575"/>
      <w:r w:rsidRPr="00003322">
        <w:t>Compliance</w:t>
      </w:r>
      <w:bookmarkEnd w:id="2"/>
    </w:p>
    <w:p w14:paraId="39CF4F99" w14:textId="77777777" w:rsidR="00C075A2" w:rsidRPr="001824E7" w:rsidRDefault="00C075A2" w:rsidP="00C075A2">
      <w:pPr>
        <w:contextualSpacing/>
        <w:rPr>
          <w:lang w:val="en-GB"/>
        </w:rPr>
      </w:pPr>
      <w:r w:rsidRPr="001824E7">
        <w:rPr>
          <w:lang w:val="en-GB"/>
        </w:rPr>
        <w:t xml:space="preserve">One of the following </w:t>
      </w:r>
      <w:r>
        <w:rPr>
          <w:lang w:val="en-GB"/>
        </w:rPr>
        <w:t xml:space="preserve">compliance </w:t>
      </w:r>
      <w:r w:rsidRPr="001824E7">
        <w:rPr>
          <w:lang w:val="en-GB"/>
        </w:rPr>
        <w:t xml:space="preserve">statements are made for each part of the </w:t>
      </w:r>
      <w:proofErr w:type="spellStart"/>
      <w:r w:rsidRPr="001824E7">
        <w:rPr>
          <w:lang w:val="en-GB"/>
        </w:rPr>
        <w:t>BoB</w:t>
      </w:r>
      <w:proofErr w:type="spellEnd"/>
      <w:r w:rsidRPr="001824E7">
        <w:rPr>
          <w:lang w:val="en-GB"/>
        </w:rPr>
        <w:t>-specification:</w:t>
      </w:r>
    </w:p>
    <w:p w14:paraId="612D83B6" w14:textId="77777777" w:rsidR="00025C03" w:rsidRDefault="00C075A2" w:rsidP="00300339">
      <w:pPr>
        <w:pStyle w:val="Liststycke"/>
        <w:numPr>
          <w:ilvl w:val="0"/>
          <w:numId w:val="25"/>
        </w:numPr>
        <w:rPr>
          <w:lang w:val="en-GB"/>
        </w:rPr>
      </w:pPr>
      <w:proofErr w:type="gramStart"/>
      <w:r w:rsidRPr="00300339">
        <w:rPr>
          <w:lang w:val="en-GB"/>
        </w:rPr>
        <w:t>”Supported</w:t>
      </w:r>
      <w:proofErr w:type="gramEnd"/>
      <w:r w:rsidRPr="00300339">
        <w:rPr>
          <w:lang w:val="en-GB"/>
        </w:rPr>
        <w:t>”: An API, operation or attribute is supported.</w:t>
      </w:r>
    </w:p>
    <w:p w14:paraId="2A22C2DF" w14:textId="77777777" w:rsidR="00C075A2" w:rsidRPr="00300339" w:rsidRDefault="00C075A2" w:rsidP="00300339">
      <w:pPr>
        <w:pStyle w:val="Liststycke"/>
        <w:numPr>
          <w:ilvl w:val="0"/>
          <w:numId w:val="25"/>
        </w:numPr>
        <w:rPr>
          <w:lang w:val="en-GB"/>
        </w:rPr>
      </w:pPr>
      <w:proofErr w:type="gramStart"/>
      <w:r w:rsidRPr="00300339">
        <w:rPr>
          <w:lang w:val="en-GB"/>
        </w:rPr>
        <w:t>”Partially</w:t>
      </w:r>
      <w:proofErr w:type="gramEnd"/>
      <w:r w:rsidRPr="00300339">
        <w:rPr>
          <w:lang w:val="en-GB"/>
        </w:rPr>
        <w:t xml:space="preserve"> Supported”: An API, operation or attribute is partially supported. </w:t>
      </w:r>
    </w:p>
    <w:p w14:paraId="129AB21E" w14:textId="77777777" w:rsidR="00C075A2" w:rsidRDefault="00C075A2" w:rsidP="00300339">
      <w:pPr>
        <w:pStyle w:val="Liststycke"/>
        <w:numPr>
          <w:ilvl w:val="0"/>
          <w:numId w:val="25"/>
        </w:numPr>
        <w:rPr>
          <w:lang w:val="en-GB"/>
        </w:rPr>
      </w:pPr>
      <w:proofErr w:type="gramStart"/>
      <w:r w:rsidRPr="00300339">
        <w:rPr>
          <w:lang w:val="en-GB"/>
        </w:rPr>
        <w:t>”Not</w:t>
      </w:r>
      <w:proofErr w:type="gramEnd"/>
      <w:r w:rsidRPr="00300339">
        <w:rPr>
          <w:lang w:val="en-GB"/>
        </w:rPr>
        <w:t xml:space="preserve"> Supported”: An API, operation or attribute is not supported.</w:t>
      </w:r>
    </w:p>
    <w:p w14:paraId="53AFD8DA" w14:textId="77777777" w:rsidR="001F3CB7" w:rsidRDefault="001F3CB7" w:rsidP="00B176F3">
      <w:pPr>
        <w:rPr>
          <w:lang w:val="en-GB"/>
        </w:rPr>
      </w:pPr>
      <w:r>
        <w:rPr>
          <w:lang w:val="en-GB"/>
        </w:rPr>
        <w:t>As for error handling, the following applies:</w:t>
      </w:r>
    </w:p>
    <w:p w14:paraId="26E75039" w14:textId="016185AC" w:rsidR="008E5305" w:rsidRDefault="008E5305" w:rsidP="008E5305">
      <w:pPr>
        <w:pStyle w:val="Liststycke"/>
        <w:numPr>
          <w:ilvl w:val="0"/>
          <w:numId w:val="25"/>
        </w:numPr>
        <w:rPr>
          <w:lang w:val="en-GB"/>
        </w:rPr>
      </w:pPr>
      <w:r>
        <w:rPr>
          <w:lang w:val="en-GB"/>
        </w:rPr>
        <w:t xml:space="preserve">A missing Mandatory attribute will result in </w:t>
      </w:r>
      <w:r w:rsidRPr="008E5305">
        <w:rPr>
          <w:lang w:val="en-GB"/>
        </w:rPr>
        <w:t>Error handling: HTTP Response Code 400 Bad Request</w:t>
      </w:r>
    </w:p>
    <w:p w14:paraId="1551D7B3" w14:textId="3C38495C" w:rsidR="008E5305" w:rsidRDefault="003F211C" w:rsidP="008E5305">
      <w:pPr>
        <w:pStyle w:val="Liststycke"/>
        <w:numPr>
          <w:ilvl w:val="0"/>
          <w:numId w:val="25"/>
        </w:numPr>
        <w:rPr>
          <w:lang w:val="en-GB"/>
        </w:rPr>
      </w:pPr>
      <w:r>
        <w:rPr>
          <w:lang w:val="en-GB"/>
        </w:rPr>
        <w:t>An unknown attribute that is received will be ignored and the operation will continue.</w:t>
      </w:r>
    </w:p>
    <w:p w14:paraId="1C1F06A1" w14:textId="682E3AB9" w:rsidR="001F3CB7" w:rsidRPr="001F3CB7" w:rsidRDefault="001F3CB7" w:rsidP="008E5305">
      <w:pPr>
        <w:pStyle w:val="Liststycke"/>
        <w:numPr>
          <w:ilvl w:val="0"/>
          <w:numId w:val="25"/>
        </w:numPr>
        <w:rPr>
          <w:lang w:val="en-GB"/>
        </w:rPr>
      </w:pPr>
      <w:r>
        <w:rPr>
          <w:lang w:val="en-GB"/>
        </w:rPr>
        <w:t xml:space="preserve">Error codes specified in </w:t>
      </w:r>
      <w:r w:rsidR="00014BDA">
        <w:rPr>
          <w:lang w:val="en-GB"/>
        </w:rPr>
        <w:t xml:space="preserve">the </w:t>
      </w:r>
      <w:proofErr w:type="spellStart"/>
      <w:r>
        <w:rPr>
          <w:lang w:val="en-GB"/>
        </w:rPr>
        <w:t>BoB</w:t>
      </w:r>
      <w:proofErr w:type="spellEnd"/>
      <w:r>
        <w:rPr>
          <w:lang w:val="en-GB"/>
        </w:rPr>
        <w:t xml:space="preserve"> API specifications are used, if not otherwise stated</w:t>
      </w:r>
    </w:p>
    <w:p w14:paraId="6D4E0363" w14:textId="77777777" w:rsidR="00B176F3" w:rsidRDefault="001F3CB7" w:rsidP="001F3CB7">
      <w:pPr>
        <w:pStyle w:val="Liststycke"/>
        <w:numPr>
          <w:ilvl w:val="0"/>
          <w:numId w:val="25"/>
        </w:numPr>
        <w:rPr>
          <w:lang w:val="en-GB"/>
        </w:rPr>
      </w:pPr>
      <w:r>
        <w:rPr>
          <w:lang w:val="en-GB"/>
        </w:rPr>
        <w:t>Error codes related to the above compliance statements are detailed in the compliance definitions below</w:t>
      </w:r>
    </w:p>
    <w:p w14:paraId="64E4CFF1" w14:textId="027B0C63" w:rsidR="001F3CB7" w:rsidRDefault="001F3CB7" w:rsidP="001F3CB7">
      <w:pPr>
        <w:pStyle w:val="Liststycke"/>
        <w:numPr>
          <w:ilvl w:val="0"/>
          <w:numId w:val="25"/>
        </w:numPr>
        <w:rPr>
          <w:lang w:val="en-GB"/>
        </w:rPr>
      </w:pPr>
      <w:r>
        <w:rPr>
          <w:lang w:val="en-GB"/>
        </w:rPr>
        <w:t xml:space="preserve">Error codes related to authentication, see </w:t>
      </w:r>
      <w:r w:rsidR="00A07C18">
        <w:rPr>
          <w:lang w:val="en-GB"/>
        </w:rPr>
        <w:fldChar w:fldCharType="begin"/>
      </w:r>
      <w:r w:rsidR="00A07C18">
        <w:rPr>
          <w:lang w:val="en-GB"/>
        </w:rPr>
        <w:instrText xml:space="preserve"> REF _Ref527364484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_Ref527364509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p>
    <w:p w14:paraId="390A4ECE" w14:textId="23F262E0" w:rsidR="00420AE2" w:rsidRPr="001F3CB7" w:rsidRDefault="00420AE2" w:rsidP="001F3CB7">
      <w:pPr>
        <w:pStyle w:val="Liststycke"/>
        <w:numPr>
          <w:ilvl w:val="0"/>
          <w:numId w:val="25"/>
        </w:numPr>
        <w:rPr>
          <w:lang w:val="en-GB"/>
        </w:rPr>
      </w:pPr>
      <w:r>
        <w:rPr>
          <w:lang w:val="en-GB"/>
        </w:rPr>
        <w:t>Error codes related to authorization, see</w:t>
      </w:r>
      <w:r w:rsidR="00A07C18">
        <w:rPr>
          <w:lang w:val="en-GB"/>
        </w:rPr>
        <w:t xml:space="preserve"> </w:t>
      </w:r>
      <w:r w:rsidR="00A07C18">
        <w:rPr>
          <w:lang w:val="en-GB"/>
        </w:rPr>
        <w:fldChar w:fldCharType="begin"/>
      </w:r>
      <w:r w:rsidR="00A07C18">
        <w:rPr>
          <w:lang w:val="en-GB"/>
        </w:rPr>
        <w:instrText xml:space="preserve"> REF _Ref527364525 \r \h </w:instrText>
      </w:r>
      <w:r w:rsidR="00A07C18">
        <w:rPr>
          <w:lang w:val="en-GB"/>
        </w:rPr>
      </w:r>
      <w:r w:rsidR="00A07C18">
        <w:rPr>
          <w:lang w:val="en-GB"/>
        </w:rPr>
        <w:fldChar w:fldCharType="separate"/>
      </w:r>
      <w:r w:rsidR="00A07C18">
        <w:rPr>
          <w:lang w:val="en-GB"/>
        </w:rPr>
        <w:t>1.2</w:t>
      </w:r>
      <w:r w:rsidR="00A07C18">
        <w:rPr>
          <w:lang w:val="en-GB"/>
        </w:rPr>
        <w:fldChar w:fldCharType="end"/>
      </w:r>
      <w:r w:rsidR="00007295">
        <w:rPr>
          <w:lang w:val="en-GB"/>
        </w:rPr>
        <w:t xml:space="preserve"> </w:t>
      </w:r>
      <w:r w:rsidR="00A07C18">
        <w:rPr>
          <w:lang w:val="en-GB"/>
        </w:rPr>
        <w:fldChar w:fldCharType="begin"/>
      </w:r>
      <w:r w:rsidR="00A07C18">
        <w:rPr>
          <w:lang w:val="en-GB"/>
        </w:rPr>
        <w:instrText xml:space="preserve"> REF _Ref527364531 \h </w:instrText>
      </w:r>
      <w:r w:rsidR="00A07C18">
        <w:rPr>
          <w:lang w:val="en-GB"/>
        </w:rPr>
      </w:r>
      <w:r w:rsidR="00A07C18">
        <w:rPr>
          <w:lang w:val="en-GB"/>
        </w:rPr>
        <w:fldChar w:fldCharType="separate"/>
      </w:r>
      <w:r w:rsidR="00CF0E7A" w:rsidRPr="00B8273A">
        <w:rPr>
          <w:lang w:val="en-US"/>
        </w:rPr>
        <w:t>Authentication and Authorization</w:t>
      </w:r>
      <w:r w:rsidR="00A07C18">
        <w:rPr>
          <w:lang w:val="en-GB"/>
        </w:rPr>
        <w:fldChar w:fldCharType="end"/>
      </w:r>
      <w:r w:rsidR="00007295" w:rsidRPr="001F3CB7">
        <w:rPr>
          <w:lang w:val="en-GB"/>
        </w:rPr>
        <w:t xml:space="preserve"> </w:t>
      </w:r>
    </w:p>
    <w:p w14:paraId="5B7E1125" w14:textId="77777777" w:rsidR="00C075A2" w:rsidRDefault="00C075A2" w:rsidP="00C075A2">
      <w:pPr>
        <w:pStyle w:val="Rubrik3"/>
        <w:rPr>
          <w:lang w:val="en-GB"/>
        </w:rPr>
      </w:pPr>
      <w:r>
        <w:rPr>
          <w:lang w:val="en-GB"/>
        </w:rPr>
        <w:t>Supported</w:t>
      </w:r>
    </w:p>
    <w:p w14:paraId="0E64B041" w14:textId="77777777" w:rsidR="00C075A2" w:rsidRDefault="00C075A2" w:rsidP="00C075A2">
      <w:pPr>
        <w:pStyle w:val="Rubrik4"/>
        <w:rPr>
          <w:lang w:val="en-GB"/>
        </w:rPr>
      </w:pPr>
      <w:r>
        <w:rPr>
          <w:lang w:val="en-GB"/>
        </w:rPr>
        <w:t>API level</w:t>
      </w:r>
    </w:p>
    <w:p w14:paraId="47CA7219" w14:textId="77777777" w:rsidR="009F78F7" w:rsidRDefault="00B176F3" w:rsidP="00C075A2">
      <w:pPr>
        <w:rPr>
          <w:lang w:val="en-GB"/>
        </w:rPr>
      </w:pPr>
      <w:r>
        <w:rPr>
          <w:lang w:val="en-GB"/>
        </w:rPr>
        <w:t>A S</w:t>
      </w:r>
      <w:r w:rsidR="00C075A2">
        <w:rPr>
          <w:lang w:val="en-GB"/>
        </w:rPr>
        <w:t>upported API means all its operations and attributes are supported.</w:t>
      </w:r>
      <w:r w:rsidR="009F78F7">
        <w:rPr>
          <w:lang w:val="en-GB"/>
        </w:rPr>
        <w:t xml:space="preserve"> Still business rules may apply to operations, see Authorization.</w:t>
      </w:r>
    </w:p>
    <w:p w14:paraId="3C8803AC" w14:textId="77777777" w:rsidR="00EA1817" w:rsidRDefault="00EA1817" w:rsidP="00C075A2">
      <w:pPr>
        <w:rPr>
          <w:lang w:val="en-GB"/>
        </w:rPr>
      </w:pPr>
      <w:r>
        <w:rPr>
          <w:lang w:val="en-GB"/>
        </w:rPr>
        <w:t xml:space="preserve">For a Supported API, compliance statements on operations and attributes </w:t>
      </w:r>
      <w:r w:rsidR="00300339">
        <w:rPr>
          <w:lang w:val="en-GB"/>
        </w:rPr>
        <w:t>are</w:t>
      </w:r>
      <w:r>
        <w:rPr>
          <w:lang w:val="en-GB"/>
        </w:rPr>
        <w:t xml:space="preserve"> not needed and is therefore omitted.</w:t>
      </w:r>
    </w:p>
    <w:p w14:paraId="4901A81D" w14:textId="77777777" w:rsidR="00C075A2" w:rsidRDefault="00C075A2" w:rsidP="00C075A2">
      <w:pPr>
        <w:pStyle w:val="Rubrik4"/>
        <w:rPr>
          <w:lang w:val="en-GB"/>
        </w:rPr>
      </w:pPr>
      <w:r>
        <w:rPr>
          <w:lang w:val="en-GB"/>
        </w:rPr>
        <w:t>Operation level</w:t>
      </w:r>
    </w:p>
    <w:p w14:paraId="5F9B3713" w14:textId="77777777" w:rsidR="00C075A2" w:rsidRDefault="00B176F3" w:rsidP="00C075A2">
      <w:pPr>
        <w:rPr>
          <w:lang w:val="en-GB"/>
        </w:rPr>
      </w:pPr>
      <w:r>
        <w:rPr>
          <w:lang w:val="en-GB"/>
        </w:rPr>
        <w:t>A S</w:t>
      </w:r>
      <w:r w:rsidR="00C075A2">
        <w:rPr>
          <w:lang w:val="en-GB"/>
        </w:rPr>
        <w:t>upported operation means all its request and response attributes are supported</w:t>
      </w:r>
    </w:p>
    <w:p w14:paraId="609CCC3C" w14:textId="77777777" w:rsidR="00EA1817" w:rsidRDefault="00EA1817" w:rsidP="00C075A2">
      <w:pPr>
        <w:rPr>
          <w:lang w:val="en-GB"/>
        </w:rPr>
      </w:pPr>
      <w:r>
        <w:rPr>
          <w:lang w:val="en-GB"/>
        </w:rPr>
        <w:t xml:space="preserve">For a Supported operation, compliance statements on attributes </w:t>
      </w:r>
      <w:r w:rsidR="00300339">
        <w:rPr>
          <w:lang w:val="en-GB"/>
        </w:rPr>
        <w:t>are</w:t>
      </w:r>
      <w:r>
        <w:rPr>
          <w:lang w:val="en-GB"/>
        </w:rPr>
        <w:t xml:space="preserve"> not needed and is therefore omitted.</w:t>
      </w:r>
    </w:p>
    <w:p w14:paraId="7A540F0E" w14:textId="77777777" w:rsidR="00C075A2" w:rsidRDefault="00C075A2" w:rsidP="00C075A2">
      <w:pPr>
        <w:pStyle w:val="Rubrik4"/>
        <w:rPr>
          <w:lang w:val="en-GB"/>
        </w:rPr>
      </w:pPr>
      <w:r>
        <w:rPr>
          <w:lang w:val="en-GB"/>
        </w:rPr>
        <w:t>Attribute</w:t>
      </w:r>
    </w:p>
    <w:p w14:paraId="05D2968F" w14:textId="77777777" w:rsidR="00C075A2" w:rsidRDefault="009F78F7" w:rsidP="00C075A2">
      <w:pPr>
        <w:rPr>
          <w:lang w:val="en-GB"/>
        </w:rPr>
      </w:pPr>
      <w:r>
        <w:rPr>
          <w:lang w:val="en-GB"/>
        </w:rPr>
        <w:t>A supported attribute means it is processed. Still restrictions may apply to the set of values supported – notes in footnotes.</w:t>
      </w:r>
    </w:p>
    <w:p w14:paraId="7AE692D5" w14:textId="3598628B" w:rsidR="00300339" w:rsidRDefault="00300339" w:rsidP="00300339">
      <w:pPr>
        <w:rPr>
          <w:lang w:val="en-GB"/>
        </w:rPr>
      </w:pPr>
      <w:r>
        <w:rPr>
          <w:lang w:val="en-GB"/>
        </w:rPr>
        <w:t>For a Supported attribute, compliance statements on sub-</w:t>
      </w:r>
      <w:r w:rsidR="00014BDA">
        <w:rPr>
          <w:lang w:val="en-GB"/>
        </w:rPr>
        <w:t>attributes are not needed and are</w:t>
      </w:r>
      <w:r>
        <w:rPr>
          <w:lang w:val="en-GB"/>
        </w:rPr>
        <w:t xml:space="preserve"> therefore omitted.</w:t>
      </w:r>
    </w:p>
    <w:p w14:paraId="7A9BFFFE" w14:textId="77777777" w:rsidR="00C075A2" w:rsidRDefault="00C075A2" w:rsidP="00C075A2">
      <w:pPr>
        <w:pStyle w:val="Rubrik3"/>
        <w:rPr>
          <w:lang w:val="en-GB"/>
        </w:rPr>
      </w:pPr>
      <w:r>
        <w:rPr>
          <w:lang w:val="en-GB"/>
        </w:rPr>
        <w:lastRenderedPageBreak/>
        <w:t>Partially Supported</w:t>
      </w:r>
    </w:p>
    <w:p w14:paraId="4DB8B4F9" w14:textId="77777777" w:rsidR="009F78F7" w:rsidRDefault="009F78F7" w:rsidP="009F78F7">
      <w:pPr>
        <w:pStyle w:val="Rubrik4"/>
        <w:rPr>
          <w:lang w:val="en-GB"/>
        </w:rPr>
      </w:pPr>
      <w:r>
        <w:rPr>
          <w:lang w:val="en-GB"/>
        </w:rPr>
        <w:t>API level</w:t>
      </w:r>
    </w:p>
    <w:p w14:paraId="42039E7B" w14:textId="77777777" w:rsidR="00420AE2" w:rsidRDefault="009F78F7" w:rsidP="009F78F7">
      <w:pPr>
        <w:rPr>
          <w:lang w:val="en-GB"/>
        </w:rPr>
      </w:pPr>
      <w:r>
        <w:rPr>
          <w:lang w:val="en-GB"/>
        </w:rPr>
        <w:t>A partially supported API means some of its operations and attributes are supported.</w:t>
      </w:r>
    </w:p>
    <w:p w14:paraId="1FE3AF59" w14:textId="77777777" w:rsidR="009F78F7" w:rsidRDefault="009F78F7" w:rsidP="009F78F7">
      <w:pPr>
        <w:pStyle w:val="Rubrik4"/>
        <w:rPr>
          <w:lang w:val="en-GB"/>
        </w:rPr>
      </w:pPr>
      <w:r>
        <w:rPr>
          <w:lang w:val="en-GB"/>
        </w:rPr>
        <w:t>Operation level</w:t>
      </w:r>
    </w:p>
    <w:p w14:paraId="7CCABAED" w14:textId="77777777" w:rsidR="009F78F7" w:rsidRDefault="009F78F7" w:rsidP="009F78F7">
      <w:pPr>
        <w:rPr>
          <w:lang w:val="en-GB"/>
        </w:rPr>
      </w:pPr>
      <w:r>
        <w:rPr>
          <w:lang w:val="en-GB"/>
        </w:rPr>
        <w:t>A partially supported operation means some of its request and/or response attributes are supported.</w:t>
      </w:r>
    </w:p>
    <w:p w14:paraId="08720EE3" w14:textId="77777777" w:rsidR="009F78F7" w:rsidRDefault="009F78F7" w:rsidP="009F78F7">
      <w:pPr>
        <w:pStyle w:val="Rubrik4"/>
        <w:rPr>
          <w:lang w:val="en-GB"/>
        </w:rPr>
      </w:pPr>
      <w:r>
        <w:rPr>
          <w:lang w:val="en-GB"/>
        </w:rPr>
        <w:t>Attribute</w:t>
      </w:r>
    </w:p>
    <w:p w14:paraId="1AB1C673" w14:textId="77777777" w:rsidR="005F11B9" w:rsidRDefault="009F78F7" w:rsidP="009F78F7">
      <w:pPr>
        <w:rPr>
          <w:lang w:val="en-GB"/>
        </w:rPr>
      </w:pPr>
      <w:r>
        <w:rPr>
          <w:lang w:val="en-GB"/>
        </w:rPr>
        <w:t xml:space="preserve">A </w:t>
      </w:r>
      <w:r w:rsidR="005F11B9">
        <w:rPr>
          <w:lang w:val="en-GB"/>
        </w:rPr>
        <w:t xml:space="preserve">partially </w:t>
      </w:r>
      <w:r>
        <w:rPr>
          <w:lang w:val="en-GB"/>
        </w:rPr>
        <w:t>supported attribute means</w:t>
      </w:r>
      <w:r w:rsidR="005F11B9">
        <w:rPr>
          <w:lang w:val="en-GB"/>
        </w:rPr>
        <w:t xml:space="preserve"> that some of its sub-attributes are not supported.</w:t>
      </w:r>
    </w:p>
    <w:p w14:paraId="3116F528" w14:textId="77777777" w:rsidR="00C075A2" w:rsidRDefault="00C075A2" w:rsidP="00C075A2">
      <w:pPr>
        <w:pStyle w:val="Rubrik3"/>
        <w:rPr>
          <w:lang w:val="en-GB"/>
        </w:rPr>
      </w:pPr>
      <w:r>
        <w:rPr>
          <w:lang w:val="en-GB"/>
        </w:rPr>
        <w:t>Not Supported</w:t>
      </w:r>
    </w:p>
    <w:p w14:paraId="58C7CF07" w14:textId="77777777" w:rsidR="00420AE2" w:rsidRDefault="00420AE2" w:rsidP="00420AE2">
      <w:pPr>
        <w:pStyle w:val="Rubrik4"/>
        <w:rPr>
          <w:lang w:val="en-GB"/>
        </w:rPr>
      </w:pPr>
      <w:r>
        <w:rPr>
          <w:lang w:val="en-GB"/>
        </w:rPr>
        <w:t>API level</w:t>
      </w:r>
    </w:p>
    <w:p w14:paraId="045E3509" w14:textId="048F7379" w:rsidR="00420AE2" w:rsidRDefault="00420AE2" w:rsidP="00420AE2">
      <w:pPr>
        <w:rPr>
          <w:lang w:val="en-GB"/>
        </w:rPr>
      </w:pPr>
      <w:r>
        <w:rPr>
          <w:lang w:val="en-GB"/>
        </w:rPr>
        <w:t>A non-supported API means</w:t>
      </w:r>
      <w:r w:rsidR="00D5411D">
        <w:rPr>
          <w:lang w:val="en-GB"/>
        </w:rPr>
        <w:t xml:space="preserve"> that none </w:t>
      </w:r>
      <w:r>
        <w:rPr>
          <w:lang w:val="en-GB"/>
        </w:rPr>
        <w:t>of its operations are supported.</w:t>
      </w:r>
    </w:p>
    <w:p w14:paraId="2D25468E" w14:textId="77777777" w:rsidR="00420AE2" w:rsidRDefault="00420AE2" w:rsidP="00420AE2">
      <w:pPr>
        <w:pStyle w:val="Rubrik4"/>
        <w:rPr>
          <w:lang w:val="en-GB"/>
        </w:rPr>
      </w:pPr>
      <w:r>
        <w:rPr>
          <w:lang w:val="en-GB"/>
        </w:rPr>
        <w:t>Operation level</w:t>
      </w:r>
    </w:p>
    <w:p w14:paraId="0A10767A" w14:textId="77777777" w:rsidR="00420AE2" w:rsidRDefault="00420AE2" w:rsidP="00420AE2">
      <w:pPr>
        <w:rPr>
          <w:lang w:val="en-GB"/>
        </w:rPr>
      </w:pPr>
      <w:r>
        <w:rPr>
          <w:lang w:val="en-GB"/>
        </w:rPr>
        <w:t>A non-supported operation means its request and response are not supported.</w:t>
      </w:r>
    </w:p>
    <w:p w14:paraId="349DE556" w14:textId="77777777" w:rsidR="00420AE2" w:rsidRDefault="00420AE2" w:rsidP="00420AE2">
      <w:pPr>
        <w:rPr>
          <w:lang w:val="en-GB"/>
        </w:rPr>
      </w:pPr>
      <w:r>
        <w:rPr>
          <w:lang w:val="en-GB"/>
        </w:rPr>
        <w:t>Error handling: HTTP Response Code 501 Not Implemented</w:t>
      </w:r>
    </w:p>
    <w:p w14:paraId="2873E4DE" w14:textId="77777777" w:rsidR="00420AE2" w:rsidRDefault="00420AE2" w:rsidP="00420AE2">
      <w:pPr>
        <w:pStyle w:val="Rubrik4"/>
        <w:rPr>
          <w:lang w:val="en-GB"/>
        </w:rPr>
      </w:pPr>
      <w:r>
        <w:rPr>
          <w:lang w:val="en-GB"/>
        </w:rPr>
        <w:t>Attribute</w:t>
      </w:r>
    </w:p>
    <w:p w14:paraId="011FDD36" w14:textId="0E4D8908" w:rsidR="00420AE2" w:rsidRDefault="00420AE2" w:rsidP="00420AE2">
      <w:pPr>
        <w:rPr>
          <w:lang w:val="en-GB"/>
        </w:rPr>
      </w:pPr>
      <w:r>
        <w:rPr>
          <w:lang w:val="en-GB"/>
        </w:rPr>
        <w:t xml:space="preserve">A non-supported attribute means that </w:t>
      </w:r>
      <w:r w:rsidR="008E5305">
        <w:rPr>
          <w:lang w:val="en-GB"/>
        </w:rPr>
        <w:t xml:space="preserve">the operation </w:t>
      </w:r>
      <w:r>
        <w:rPr>
          <w:lang w:val="en-GB"/>
        </w:rPr>
        <w:t>will not be accepted</w:t>
      </w:r>
      <w:r w:rsidR="003F211C">
        <w:rPr>
          <w:lang w:val="en-GB"/>
        </w:rPr>
        <w:t>, if not otherwise is specifically stated in this document</w:t>
      </w:r>
      <w:r>
        <w:rPr>
          <w:lang w:val="en-GB"/>
        </w:rPr>
        <w:t>.</w:t>
      </w:r>
    </w:p>
    <w:p w14:paraId="3E761BD0" w14:textId="77777777" w:rsidR="00420AE2" w:rsidRDefault="00420AE2" w:rsidP="00420AE2">
      <w:pPr>
        <w:rPr>
          <w:lang w:val="en-GB"/>
        </w:rPr>
      </w:pPr>
      <w:r>
        <w:rPr>
          <w:lang w:val="en-GB"/>
        </w:rPr>
        <w:t>Error handling: HTTP Response Code 400 Bad Request</w:t>
      </w:r>
    </w:p>
    <w:p w14:paraId="31E983A0" w14:textId="77777777" w:rsidR="001C529A" w:rsidRDefault="001C529A" w:rsidP="00420AE2">
      <w:pPr>
        <w:rPr>
          <w:lang w:val="en-GB"/>
        </w:rPr>
      </w:pPr>
    </w:p>
    <w:p w14:paraId="5B29CDC6" w14:textId="1A61B856" w:rsidR="00252E10" w:rsidRDefault="00252E10" w:rsidP="00003322">
      <w:pPr>
        <w:pStyle w:val="Rubrik2"/>
      </w:pPr>
      <w:bookmarkStart w:id="3" w:name="_Ref527364484"/>
      <w:bookmarkStart w:id="4" w:name="_Ref527364509"/>
      <w:bookmarkStart w:id="5" w:name="_Ref527364525"/>
      <w:bookmarkStart w:id="6" w:name="_Ref527364531"/>
      <w:bookmarkStart w:id="7" w:name="_Ref527364536"/>
      <w:bookmarkStart w:id="8" w:name="_Toc33685576"/>
      <w:r>
        <w:t>Authentication and Authorizat</w:t>
      </w:r>
      <w:r w:rsidR="001C529A">
        <w:t>i</w:t>
      </w:r>
      <w:r>
        <w:t>on</w:t>
      </w:r>
      <w:bookmarkEnd w:id="3"/>
      <w:bookmarkEnd w:id="4"/>
      <w:bookmarkEnd w:id="5"/>
      <w:bookmarkEnd w:id="6"/>
      <w:bookmarkEnd w:id="7"/>
      <w:bookmarkEnd w:id="8"/>
    </w:p>
    <w:p w14:paraId="5415C112" w14:textId="77777777" w:rsidR="00C075A2" w:rsidRDefault="00C075A2" w:rsidP="004E31C0">
      <w:pPr>
        <w:pStyle w:val="Rubrik3"/>
      </w:pPr>
      <w:proofErr w:type="spellStart"/>
      <w:r>
        <w:t>Authentication</w:t>
      </w:r>
      <w:proofErr w:type="spellEnd"/>
    </w:p>
    <w:p w14:paraId="619CB1EB" w14:textId="77777777" w:rsidR="00811DD6" w:rsidRDefault="00A921EA" w:rsidP="00811DD6">
      <w:pPr>
        <w:rPr>
          <w:lang w:val="en-GB"/>
        </w:rPr>
      </w:pPr>
      <w:r>
        <w:rPr>
          <w:lang w:val="en-GB"/>
        </w:rPr>
        <w:t xml:space="preserve">This section describes the authentication of </w:t>
      </w:r>
      <w:proofErr w:type="spellStart"/>
      <w:r>
        <w:rPr>
          <w:lang w:val="en-GB"/>
        </w:rPr>
        <w:t>JWT</w:t>
      </w:r>
      <w:r w:rsidR="00D535D3">
        <w:rPr>
          <w:lang w:val="en-GB"/>
        </w:rPr>
        <w:t>s</w:t>
      </w:r>
      <w:proofErr w:type="spellEnd"/>
      <w:r>
        <w:rPr>
          <w:lang w:val="en-GB"/>
        </w:rPr>
        <w:t xml:space="preserve"> supplied </w:t>
      </w:r>
      <w:r w:rsidR="00D535D3">
        <w:rPr>
          <w:lang w:val="en-GB"/>
        </w:rPr>
        <w:t>in the context</w:t>
      </w:r>
      <w:r>
        <w:rPr>
          <w:lang w:val="en-GB"/>
        </w:rPr>
        <w:t xml:space="preserve"> of accessing an operation in </w:t>
      </w:r>
      <w:proofErr w:type="spellStart"/>
      <w:r>
        <w:rPr>
          <w:lang w:val="en-GB"/>
        </w:rPr>
        <w:t>Västtrafik´s</w:t>
      </w:r>
      <w:proofErr w:type="spellEnd"/>
      <w:r>
        <w:rPr>
          <w:lang w:val="en-GB"/>
        </w:rPr>
        <w:t xml:space="preserve"> </w:t>
      </w:r>
      <w:proofErr w:type="spellStart"/>
      <w:r>
        <w:rPr>
          <w:lang w:val="en-GB"/>
        </w:rPr>
        <w:t>BoB</w:t>
      </w:r>
      <w:proofErr w:type="spellEnd"/>
      <w:r>
        <w:rPr>
          <w:lang w:val="en-GB"/>
        </w:rPr>
        <w:t xml:space="preserve"> APIs. For </w:t>
      </w:r>
      <w:r w:rsidR="00D535D3">
        <w:rPr>
          <w:lang w:val="en-GB"/>
        </w:rPr>
        <w:t xml:space="preserve">the </w:t>
      </w:r>
      <w:r>
        <w:rPr>
          <w:lang w:val="en-GB"/>
        </w:rPr>
        <w:t xml:space="preserve">issuing of </w:t>
      </w:r>
      <w:proofErr w:type="spellStart"/>
      <w:r>
        <w:rPr>
          <w:lang w:val="en-GB"/>
        </w:rPr>
        <w:t>JWTs</w:t>
      </w:r>
      <w:proofErr w:type="spellEnd"/>
      <w:r>
        <w:rPr>
          <w:lang w:val="en-GB"/>
        </w:rPr>
        <w:t xml:space="preserve"> see </w:t>
      </w:r>
      <w:r w:rsidR="00D535D3">
        <w:rPr>
          <w:lang w:val="en-GB"/>
        </w:rPr>
        <w:t xml:space="preserve">chapter </w:t>
      </w:r>
      <w:r w:rsidR="00D535D3">
        <w:rPr>
          <w:lang w:val="en-GB"/>
        </w:rPr>
        <w:fldChar w:fldCharType="begin"/>
      </w:r>
      <w:r w:rsidR="00D535D3">
        <w:rPr>
          <w:lang w:val="en-GB"/>
        </w:rPr>
        <w:instrText xml:space="preserve"> REF _Ref526336143 \r \h </w:instrText>
      </w:r>
      <w:r w:rsidR="00D535D3">
        <w:rPr>
          <w:lang w:val="en-GB"/>
        </w:rPr>
      </w:r>
      <w:r w:rsidR="00D535D3">
        <w:rPr>
          <w:lang w:val="en-GB"/>
        </w:rPr>
        <w:fldChar w:fldCharType="separate"/>
      </w:r>
      <w:r w:rsidR="00D535D3">
        <w:rPr>
          <w:lang w:val="en-GB"/>
        </w:rPr>
        <w:t>2</w:t>
      </w:r>
      <w:r w:rsidR="00D535D3">
        <w:rPr>
          <w:lang w:val="en-GB"/>
        </w:rPr>
        <w:fldChar w:fldCharType="end"/>
      </w:r>
      <w:r w:rsidR="00D535D3">
        <w:rPr>
          <w:lang w:val="en-GB"/>
        </w:rPr>
        <w:t>.</w:t>
      </w:r>
    </w:p>
    <w:p w14:paraId="24C7EA18" w14:textId="7068032E" w:rsidR="00007295" w:rsidRDefault="00007295" w:rsidP="00811DD6">
      <w:pPr>
        <w:rPr>
          <w:lang w:val="en-GB"/>
        </w:rPr>
      </w:pPr>
      <w:r>
        <w:rPr>
          <w:lang w:val="en-GB"/>
        </w:rPr>
        <w:t xml:space="preserve">All communication with the </w:t>
      </w:r>
      <w:proofErr w:type="spellStart"/>
      <w:r>
        <w:rPr>
          <w:lang w:val="en-GB"/>
        </w:rPr>
        <w:t>Västtrafik</w:t>
      </w:r>
      <w:proofErr w:type="spellEnd"/>
      <w:r>
        <w:rPr>
          <w:lang w:val="en-GB"/>
        </w:rPr>
        <w:t xml:space="preserve"> </w:t>
      </w:r>
      <w:proofErr w:type="spellStart"/>
      <w:r>
        <w:rPr>
          <w:lang w:val="en-GB"/>
        </w:rPr>
        <w:t>BoB</w:t>
      </w:r>
      <w:proofErr w:type="spellEnd"/>
      <w:r>
        <w:rPr>
          <w:lang w:val="en-GB"/>
        </w:rPr>
        <w:t xml:space="preserve"> API </w:t>
      </w:r>
      <w:r w:rsidR="00935478">
        <w:rPr>
          <w:lang w:val="en-GB"/>
        </w:rPr>
        <w:t xml:space="preserve">must </w:t>
      </w:r>
      <w:r>
        <w:rPr>
          <w:lang w:val="en-GB"/>
        </w:rPr>
        <w:t xml:space="preserve">use TLS </w:t>
      </w:r>
      <w:r w:rsidR="00935478" w:rsidRPr="004E31C0">
        <w:rPr>
          <w:lang w:val="en-GB"/>
        </w:rPr>
        <w:t>(Transport Layer Security)</w:t>
      </w:r>
      <w:r w:rsidR="00935478">
        <w:rPr>
          <w:sz w:val="22"/>
          <w:lang w:val="en-GB"/>
        </w:rPr>
        <w:t xml:space="preserve"> </w:t>
      </w:r>
      <w:r>
        <w:rPr>
          <w:lang w:val="en-GB"/>
        </w:rPr>
        <w:t>version 1.2 or above.</w:t>
      </w:r>
    </w:p>
    <w:p w14:paraId="5362712B" w14:textId="77777777" w:rsidR="0001645F" w:rsidRDefault="0001645F" w:rsidP="00811DD6">
      <w:pPr>
        <w:rPr>
          <w:lang w:val="en-GB"/>
        </w:rPr>
      </w:pPr>
      <w:r>
        <w:rPr>
          <w:lang w:val="en-GB"/>
        </w:rPr>
        <w:t>Authentication involves:</w:t>
      </w:r>
    </w:p>
    <w:p w14:paraId="029C4E93" w14:textId="77777777" w:rsidR="0001645F" w:rsidRDefault="0001645F" w:rsidP="0001645F">
      <w:pPr>
        <w:pStyle w:val="Liststycke"/>
        <w:numPr>
          <w:ilvl w:val="0"/>
          <w:numId w:val="25"/>
        </w:numPr>
        <w:rPr>
          <w:lang w:val="en-GB"/>
        </w:rPr>
      </w:pPr>
      <w:r>
        <w:rPr>
          <w:lang w:val="en-GB"/>
        </w:rPr>
        <w:t>V</w:t>
      </w:r>
      <w:r w:rsidRPr="0001645F">
        <w:rPr>
          <w:lang w:val="en-GB"/>
        </w:rPr>
        <w:t xml:space="preserve">alidating the </w:t>
      </w:r>
      <w:proofErr w:type="spellStart"/>
      <w:r w:rsidRPr="0001645F">
        <w:rPr>
          <w:lang w:val="en-GB"/>
        </w:rPr>
        <w:t>JWT</w:t>
      </w:r>
      <w:proofErr w:type="spellEnd"/>
      <w:r w:rsidRPr="0001645F">
        <w:rPr>
          <w:lang w:val="en-GB"/>
        </w:rPr>
        <w:t xml:space="preserve"> signature</w:t>
      </w:r>
    </w:p>
    <w:p w14:paraId="417F099C" w14:textId="51B91B17" w:rsidR="00D535D3" w:rsidRDefault="0001645F" w:rsidP="0001645F">
      <w:pPr>
        <w:pStyle w:val="Liststycke"/>
        <w:numPr>
          <w:ilvl w:val="1"/>
          <w:numId w:val="25"/>
        </w:numPr>
        <w:rPr>
          <w:lang w:val="en-GB"/>
        </w:rPr>
      </w:pPr>
      <w:r>
        <w:rPr>
          <w:lang w:val="en-GB"/>
        </w:rPr>
        <w:t xml:space="preserve">Public authentication keys need to be available in </w:t>
      </w:r>
      <w:r w:rsidR="00A83F41">
        <w:rPr>
          <w:lang w:val="en-GB"/>
        </w:rPr>
        <w:t xml:space="preserve">the </w:t>
      </w:r>
      <w:proofErr w:type="spellStart"/>
      <w:r>
        <w:rPr>
          <w:lang w:val="en-GB"/>
        </w:rPr>
        <w:t>Samtrafiken</w:t>
      </w:r>
      <w:proofErr w:type="spellEnd"/>
      <w:r>
        <w:rPr>
          <w:lang w:val="en-GB"/>
        </w:rPr>
        <w:t xml:space="preserve"> Participant Metadata API</w:t>
      </w:r>
    </w:p>
    <w:p w14:paraId="41A085F5" w14:textId="0273B2A6" w:rsidR="0001645F" w:rsidRDefault="0001645F" w:rsidP="0001645F">
      <w:pPr>
        <w:pStyle w:val="Liststycke"/>
        <w:numPr>
          <w:ilvl w:val="0"/>
          <w:numId w:val="25"/>
        </w:numPr>
        <w:rPr>
          <w:lang w:val="en-GB"/>
        </w:rPr>
      </w:pPr>
      <w:r>
        <w:rPr>
          <w:lang w:val="en-GB"/>
        </w:rPr>
        <w:t xml:space="preserve">Validating the </w:t>
      </w:r>
      <w:proofErr w:type="spellStart"/>
      <w:r>
        <w:rPr>
          <w:lang w:val="en-GB"/>
        </w:rPr>
        <w:t>BoB</w:t>
      </w:r>
      <w:proofErr w:type="spellEnd"/>
      <w:r>
        <w:rPr>
          <w:lang w:val="en-GB"/>
        </w:rPr>
        <w:t xml:space="preserve"> holder of key claim, </w:t>
      </w:r>
      <w:proofErr w:type="spellStart"/>
      <w:r>
        <w:rPr>
          <w:lang w:val="en-GB"/>
        </w:rPr>
        <w:t>bobHok</w:t>
      </w:r>
      <w:proofErr w:type="spellEnd"/>
      <w:r>
        <w:rPr>
          <w:lang w:val="en-GB"/>
        </w:rPr>
        <w:t>. Holder of key claim is required</w:t>
      </w:r>
      <w:r w:rsidR="003F211C">
        <w:rPr>
          <w:lang w:val="en-GB"/>
        </w:rPr>
        <w:t xml:space="preserve"> to be present</w:t>
      </w:r>
    </w:p>
    <w:p w14:paraId="463FE225" w14:textId="77777777" w:rsidR="0001645F" w:rsidRDefault="0001645F" w:rsidP="0001645F">
      <w:pPr>
        <w:pStyle w:val="Liststycke"/>
        <w:numPr>
          <w:ilvl w:val="0"/>
          <w:numId w:val="25"/>
        </w:numPr>
        <w:rPr>
          <w:lang w:val="en-GB"/>
        </w:rPr>
      </w:pPr>
      <w:r>
        <w:rPr>
          <w:lang w:val="en-GB"/>
        </w:rPr>
        <w:lastRenderedPageBreak/>
        <w:t xml:space="preserve">Validating expiration properties of the </w:t>
      </w:r>
      <w:proofErr w:type="spellStart"/>
      <w:r>
        <w:rPr>
          <w:lang w:val="en-GB"/>
        </w:rPr>
        <w:t>JWT</w:t>
      </w:r>
      <w:proofErr w:type="spellEnd"/>
    </w:p>
    <w:p w14:paraId="1BD36CA0" w14:textId="77777777" w:rsidR="0001645F" w:rsidRPr="0001645F" w:rsidRDefault="00C05E05" w:rsidP="0001645F">
      <w:pPr>
        <w:rPr>
          <w:lang w:val="en-GB"/>
        </w:rPr>
      </w:pPr>
      <w:r>
        <w:rPr>
          <w:lang w:val="en-GB"/>
        </w:rPr>
        <w:t>If any of the above validation fails, the result is a HTTP Response Code 401 Unauthorized.</w:t>
      </w:r>
    </w:p>
    <w:p w14:paraId="18FAFF08" w14:textId="77777777" w:rsidR="00C075A2" w:rsidRPr="004E31C0" w:rsidRDefault="00C075A2" w:rsidP="004E31C0">
      <w:pPr>
        <w:pStyle w:val="Rubrik3"/>
        <w:rPr>
          <w:i w:val="0"/>
          <w:lang w:val="en-GB"/>
        </w:rPr>
      </w:pPr>
      <w:r w:rsidRPr="004E31C0">
        <w:rPr>
          <w:lang w:val="en-GB"/>
        </w:rPr>
        <w:t>Authorization</w:t>
      </w:r>
    </w:p>
    <w:p w14:paraId="7016A5A1" w14:textId="45511C18" w:rsidR="002C3025" w:rsidRDefault="002C3025" w:rsidP="002C3025">
      <w:pPr>
        <w:rPr>
          <w:lang w:val="en-GB"/>
        </w:rPr>
      </w:pPr>
      <w:proofErr w:type="spellStart"/>
      <w:r>
        <w:rPr>
          <w:lang w:val="en-GB"/>
        </w:rPr>
        <w:t>BoB</w:t>
      </w:r>
      <w:proofErr w:type="spellEnd"/>
      <w:r>
        <w:rPr>
          <w:lang w:val="en-GB"/>
        </w:rPr>
        <w:t xml:space="preserve"> specification defines a set of roles. </w:t>
      </w:r>
      <w:proofErr w:type="spellStart"/>
      <w:r>
        <w:rPr>
          <w:lang w:val="en-GB"/>
        </w:rPr>
        <w:t>Västtrafik´s</w:t>
      </w:r>
      <w:proofErr w:type="spellEnd"/>
      <w:r>
        <w:rPr>
          <w:lang w:val="en-GB"/>
        </w:rPr>
        <w:t xml:space="preserve"> </w:t>
      </w:r>
      <w:proofErr w:type="spellStart"/>
      <w:r>
        <w:rPr>
          <w:lang w:val="en-GB"/>
        </w:rPr>
        <w:t>BoB</w:t>
      </w:r>
      <w:proofErr w:type="spellEnd"/>
      <w:r w:rsidR="00A83F41">
        <w:rPr>
          <w:lang w:val="en-GB"/>
        </w:rPr>
        <w:t xml:space="preserve"> implementation</w:t>
      </w:r>
      <w:r>
        <w:rPr>
          <w:lang w:val="en-GB"/>
        </w:rPr>
        <w:t xml:space="preserve"> makes authorization decisions based on those roles.</w:t>
      </w:r>
    </w:p>
    <w:p w14:paraId="2FDCF585" w14:textId="1EFE5B7A" w:rsidR="006B03CD" w:rsidRDefault="006B03CD" w:rsidP="002C3025">
      <w:pPr>
        <w:rPr>
          <w:lang w:val="en-GB"/>
        </w:rPr>
      </w:pPr>
      <w:r>
        <w:rPr>
          <w:lang w:val="en-GB"/>
        </w:rPr>
        <w:t>In general</w:t>
      </w:r>
      <w:r w:rsidR="00E43108">
        <w:rPr>
          <w:lang w:val="en-GB"/>
        </w:rPr>
        <w:t>,</w:t>
      </w:r>
      <w:r>
        <w:rPr>
          <w:lang w:val="en-GB"/>
        </w:rPr>
        <w:t xml:space="preserve"> the “</w:t>
      </w:r>
      <w:proofErr w:type="spellStart"/>
      <w:r>
        <w:rPr>
          <w:lang w:val="en-GB"/>
        </w:rPr>
        <w:t>po</w:t>
      </w:r>
      <w:r w:rsidR="00A83F41">
        <w:rPr>
          <w:lang w:val="en-GB"/>
        </w:rPr>
        <w:t>s</w:t>
      </w:r>
      <w:proofErr w:type="spellEnd"/>
      <w:r w:rsidR="00A83F41">
        <w:rPr>
          <w:lang w:val="en-GB"/>
        </w:rPr>
        <w:t xml:space="preserve">” role (Point of Sale) needs </w:t>
      </w:r>
      <w:r w:rsidR="003F211C" w:rsidRPr="00EB5994">
        <w:rPr>
          <w:lang w:val="en-GB"/>
        </w:rPr>
        <w:t xml:space="preserve">to be </w:t>
      </w:r>
      <w:r w:rsidR="00014BDA" w:rsidRPr="00EB5994">
        <w:rPr>
          <w:lang w:val="en-GB"/>
        </w:rPr>
        <w:t>preceded</w:t>
      </w:r>
      <w:r w:rsidR="003F211C" w:rsidRPr="00EB5994">
        <w:rPr>
          <w:lang w:val="en-GB"/>
        </w:rPr>
        <w:t xml:space="preserve"> by a commercial contract with </w:t>
      </w:r>
      <w:proofErr w:type="spellStart"/>
      <w:proofErr w:type="gramStart"/>
      <w:r w:rsidR="003F211C" w:rsidRPr="00EB5994">
        <w:rPr>
          <w:lang w:val="en-GB"/>
        </w:rPr>
        <w:t>Västtrafik</w:t>
      </w:r>
      <w:proofErr w:type="spellEnd"/>
      <w:r w:rsidR="003F211C" w:rsidRPr="00EB5994">
        <w:rPr>
          <w:lang w:val="en-GB"/>
        </w:rPr>
        <w:t>, and</w:t>
      </w:r>
      <w:proofErr w:type="gramEnd"/>
      <w:r w:rsidR="003F211C" w:rsidRPr="00EB5994">
        <w:rPr>
          <w:lang w:val="en-GB"/>
        </w:rPr>
        <w:t xml:space="preserve"> set</w:t>
      </w:r>
      <w:r w:rsidR="00A83F41">
        <w:rPr>
          <w:lang w:val="en-GB"/>
        </w:rPr>
        <w:t xml:space="preserve"> </w:t>
      </w:r>
      <w:r w:rsidR="003F211C" w:rsidRPr="00EB5994">
        <w:rPr>
          <w:lang w:val="en-GB"/>
        </w:rPr>
        <w:t>up internally</w:t>
      </w:r>
      <w:r>
        <w:rPr>
          <w:lang w:val="en-GB"/>
        </w:rPr>
        <w:t xml:space="preserve"> </w:t>
      </w:r>
      <w:proofErr w:type="spellStart"/>
      <w:r>
        <w:rPr>
          <w:lang w:val="en-GB"/>
        </w:rPr>
        <w:t>interna</w:t>
      </w:r>
      <w:r w:rsidR="00A83F41">
        <w:rPr>
          <w:lang w:val="en-GB"/>
        </w:rPr>
        <w:t>l</w:t>
      </w:r>
      <w:r w:rsidR="00014BDA">
        <w:rPr>
          <w:lang w:val="en-GB"/>
        </w:rPr>
        <w:t>l</w:t>
      </w:r>
      <w:r>
        <w:rPr>
          <w:lang w:val="en-GB"/>
        </w:rPr>
        <w:t>y</w:t>
      </w:r>
      <w:proofErr w:type="spellEnd"/>
      <w:r>
        <w:rPr>
          <w:lang w:val="en-GB"/>
        </w:rPr>
        <w:t xml:space="preserve"> to be able to handle accounting and invoicing. Not doing so results in a failed authorization.</w:t>
      </w:r>
    </w:p>
    <w:p w14:paraId="4AC3B5AC" w14:textId="09A93875" w:rsidR="00D6371B" w:rsidRDefault="00D6371B" w:rsidP="002C3025">
      <w:pPr>
        <w:rPr>
          <w:lang w:val="en-GB"/>
        </w:rPr>
      </w:pPr>
      <w:r>
        <w:rPr>
          <w:lang w:val="en-GB"/>
        </w:rPr>
        <w:t>For specific operations, the authorizat</w:t>
      </w:r>
      <w:r w:rsidR="00A83F41">
        <w:rPr>
          <w:lang w:val="en-GB"/>
        </w:rPr>
        <w:t>ion requirements are defined per operation in the specific API chapters</w:t>
      </w:r>
      <w:r>
        <w:rPr>
          <w:lang w:val="en-GB"/>
        </w:rPr>
        <w:t>.</w:t>
      </w:r>
    </w:p>
    <w:p w14:paraId="511D76D4" w14:textId="77777777" w:rsidR="00D6371B" w:rsidRDefault="00D6371B" w:rsidP="00D6371B">
      <w:pPr>
        <w:rPr>
          <w:lang w:val="en-GB"/>
        </w:rPr>
      </w:pPr>
      <w:r>
        <w:rPr>
          <w:lang w:val="en-GB"/>
        </w:rPr>
        <w:t>A failed authorization results in a HTTP Response Code 403 Forbidden.</w:t>
      </w:r>
    </w:p>
    <w:p w14:paraId="726479B4" w14:textId="77777777" w:rsidR="00D6371B" w:rsidRDefault="00D6371B" w:rsidP="00D6371B">
      <w:pPr>
        <w:rPr>
          <w:lang w:val="en-GB"/>
        </w:rPr>
      </w:pPr>
    </w:p>
    <w:p w14:paraId="139DF4AA" w14:textId="77777777" w:rsidR="002C3025" w:rsidRPr="002C3025" w:rsidRDefault="002C3025" w:rsidP="002C3025">
      <w:pPr>
        <w:rPr>
          <w:lang w:val="en-GB"/>
        </w:rPr>
      </w:pPr>
    </w:p>
    <w:p w14:paraId="2DBFE46B" w14:textId="77777777" w:rsidR="00C075A2" w:rsidRPr="00C075A2" w:rsidRDefault="00C075A2" w:rsidP="00C075A2">
      <w:pPr>
        <w:rPr>
          <w:lang w:val="en-GB"/>
        </w:rPr>
      </w:pPr>
    </w:p>
    <w:p w14:paraId="35AA9B5D" w14:textId="77777777" w:rsidR="00C075A2" w:rsidRDefault="00C075A2" w:rsidP="0054085E">
      <w:pPr>
        <w:rPr>
          <w:color w:val="FF0000"/>
          <w:lang w:val="en-GB"/>
        </w:rPr>
      </w:pPr>
    </w:p>
    <w:p w14:paraId="26DC3977" w14:textId="53ADB99D" w:rsidR="002668CA" w:rsidRDefault="002668CA" w:rsidP="004E31C0">
      <w:pPr>
        <w:pStyle w:val="Rubrik1"/>
      </w:pPr>
      <w:bookmarkStart w:id="9" w:name="_Toc527104613"/>
      <w:bookmarkStart w:id="10" w:name="_Toc527104688"/>
      <w:bookmarkStart w:id="11" w:name="_Toc527104758"/>
      <w:bookmarkStart w:id="12" w:name="_Toc527104828"/>
      <w:bookmarkStart w:id="13" w:name="_Toc527105016"/>
      <w:bookmarkStart w:id="14" w:name="_Toc527105159"/>
      <w:bookmarkStart w:id="15" w:name="_Toc527105199"/>
      <w:bookmarkStart w:id="16" w:name="_Toc527105233"/>
      <w:bookmarkStart w:id="17" w:name="_Toc527105277"/>
      <w:bookmarkStart w:id="18" w:name="_Toc527357856"/>
      <w:bookmarkStart w:id="19" w:name="_Toc527104614"/>
      <w:bookmarkStart w:id="20" w:name="_Toc527104689"/>
      <w:bookmarkStart w:id="21" w:name="_Toc527104759"/>
      <w:bookmarkStart w:id="22" w:name="_Toc527104829"/>
      <w:bookmarkStart w:id="23" w:name="_Toc527105017"/>
      <w:bookmarkStart w:id="24" w:name="_Toc527105160"/>
      <w:bookmarkStart w:id="25" w:name="_Toc527105200"/>
      <w:bookmarkStart w:id="26" w:name="_Toc527105234"/>
      <w:bookmarkStart w:id="27" w:name="_Toc527105278"/>
      <w:bookmarkStart w:id="28" w:name="_Toc527104615"/>
      <w:bookmarkStart w:id="29" w:name="_Toc527104690"/>
      <w:bookmarkStart w:id="30" w:name="_Toc527104760"/>
      <w:bookmarkStart w:id="31" w:name="_Toc527104830"/>
      <w:bookmarkStart w:id="32" w:name="_Toc527105018"/>
      <w:bookmarkStart w:id="33" w:name="_Toc527105161"/>
      <w:bookmarkStart w:id="34" w:name="_Toc527105201"/>
      <w:bookmarkStart w:id="35" w:name="_Toc527105235"/>
      <w:bookmarkStart w:id="36" w:name="_Toc527105279"/>
      <w:bookmarkStart w:id="37" w:name="_Toc527357858"/>
      <w:bookmarkStart w:id="38" w:name="_Toc527104616"/>
      <w:bookmarkStart w:id="39" w:name="_Toc527104691"/>
      <w:bookmarkStart w:id="40" w:name="_Toc527104761"/>
      <w:bookmarkStart w:id="41" w:name="_Toc527104831"/>
      <w:bookmarkStart w:id="42" w:name="_Toc527105019"/>
      <w:bookmarkStart w:id="43" w:name="_Toc527105162"/>
      <w:bookmarkStart w:id="44" w:name="_Toc527105202"/>
      <w:bookmarkStart w:id="45" w:name="_Toc527105236"/>
      <w:bookmarkStart w:id="46" w:name="_Toc527105280"/>
      <w:bookmarkStart w:id="47" w:name="_Toc527357859"/>
      <w:bookmarkStart w:id="48" w:name="_Toc527104617"/>
      <w:bookmarkStart w:id="49" w:name="_Toc527104692"/>
      <w:bookmarkStart w:id="50" w:name="_Toc527104762"/>
      <w:bookmarkStart w:id="51" w:name="_Toc527104832"/>
      <w:bookmarkStart w:id="52" w:name="_Toc527105020"/>
      <w:bookmarkStart w:id="53" w:name="_Toc527105163"/>
      <w:bookmarkStart w:id="54" w:name="_Toc527105203"/>
      <w:bookmarkStart w:id="55" w:name="_Toc527105237"/>
      <w:bookmarkStart w:id="56" w:name="_Toc527105281"/>
      <w:bookmarkStart w:id="57" w:name="_Toc527357860"/>
      <w:bookmarkStart w:id="58" w:name="_Toc527104618"/>
      <w:bookmarkStart w:id="59" w:name="_Toc527104693"/>
      <w:bookmarkStart w:id="60" w:name="_Toc527104763"/>
      <w:bookmarkStart w:id="61" w:name="_Toc527104833"/>
      <w:bookmarkStart w:id="62" w:name="_Toc527105021"/>
      <w:bookmarkStart w:id="63" w:name="_Toc527105164"/>
      <w:bookmarkStart w:id="64" w:name="_Toc527105204"/>
      <w:bookmarkStart w:id="65" w:name="_Toc527105238"/>
      <w:bookmarkStart w:id="66" w:name="_Toc527105282"/>
      <w:bookmarkStart w:id="67" w:name="_Toc527104619"/>
      <w:bookmarkStart w:id="68" w:name="_Toc527104694"/>
      <w:bookmarkStart w:id="69" w:name="_Toc527104764"/>
      <w:bookmarkStart w:id="70" w:name="_Toc527104834"/>
      <w:bookmarkStart w:id="71" w:name="_Toc527105022"/>
      <w:bookmarkStart w:id="72" w:name="_Toc527105165"/>
      <w:bookmarkStart w:id="73" w:name="_Toc527105205"/>
      <w:bookmarkStart w:id="74" w:name="_Toc527105239"/>
      <w:bookmarkStart w:id="75" w:name="_Toc527105283"/>
      <w:bookmarkStart w:id="76" w:name="_Toc527357862"/>
      <w:bookmarkStart w:id="77" w:name="_Toc527104620"/>
      <w:bookmarkStart w:id="78" w:name="_Toc527104695"/>
      <w:bookmarkStart w:id="79" w:name="_Toc527104765"/>
      <w:bookmarkStart w:id="80" w:name="_Toc527104835"/>
      <w:bookmarkStart w:id="81" w:name="_Toc527105023"/>
      <w:bookmarkStart w:id="82" w:name="_Toc527105166"/>
      <w:bookmarkStart w:id="83" w:name="_Toc527105206"/>
      <w:bookmarkStart w:id="84" w:name="_Toc527105240"/>
      <w:bookmarkStart w:id="85" w:name="_Toc527105284"/>
      <w:bookmarkStart w:id="86" w:name="_Toc527357863"/>
      <w:bookmarkStart w:id="87" w:name="_Toc527104621"/>
      <w:bookmarkStart w:id="88" w:name="_Toc527104696"/>
      <w:bookmarkStart w:id="89" w:name="_Toc527104766"/>
      <w:bookmarkStart w:id="90" w:name="_Toc527104836"/>
      <w:bookmarkStart w:id="91" w:name="_Toc527105024"/>
      <w:bookmarkStart w:id="92" w:name="_Toc527105167"/>
      <w:bookmarkStart w:id="93" w:name="_Toc527105207"/>
      <w:bookmarkStart w:id="94" w:name="_Toc527105241"/>
      <w:bookmarkStart w:id="95" w:name="_Toc527105285"/>
      <w:bookmarkStart w:id="96" w:name="_Toc527104622"/>
      <w:bookmarkStart w:id="97" w:name="_Toc527104697"/>
      <w:bookmarkStart w:id="98" w:name="_Toc527104767"/>
      <w:bookmarkStart w:id="99" w:name="_Toc527104837"/>
      <w:bookmarkStart w:id="100" w:name="_Toc527105025"/>
      <w:bookmarkStart w:id="101" w:name="_Toc527105168"/>
      <w:bookmarkStart w:id="102" w:name="_Toc527105208"/>
      <w:bookmarkStart w:id="103" w:name="_Toc527105242"/>
      <w:bookmarkStart w:id="104" w:name="_Toc527105286"/>
      <w:bookmarkStart w:id="105" w:name="_Toc527357865"/>
      <w:bookmarkStart w:id="106" w:name="_Toc527104623"/>
      <w:bookmarkStart w:id="107" w:name="_Toc527104698"/>
      <w:bookmarkStart w:id="108" w:name="_Toc527104768"/>
      <w:bookmarkStart w:id="109" w:name="_Toc527104838"/>
      <w:bookmarkStart w:id="110" w:name="_Toc527105026"/>
      <w:bookmarkStart w:id="111" w:name="_Toc527105169"/>
      <w:bookmarkStart w:id="112" w:name="_Toc527105209"/>
      <w:bookmarkStart w:id="113" w:name="_Toc527105243"/>
      <w:bookmarkStart w:id="114" w:name="_Toc527105287"/>
      <w:bookmarkStart w:id="115" w:name="_Toc527104624"/>
      <w:bookmarkStart w:id="116" w:name="_Toc527104699"/>
      <w:bookmarkStart w:id="117" w:name="_Toc527104769"/>
      <w:bookmarkStart w:id="118" w:name="_Toc527104839"/>
      <w:bookmarkStart w:id="119" w:name="_Toc527105027"/>
      <w:bookmarkStart w:id="120" w:name="_Toc527105170"/>
      <w:bookmarkStart w:id="121" w:name="_Toc527105210"/>
      <w:bookmarkStart w:id="122" w:name="_Toc527105244"/>
      <w:bookmarkStart w:id="123" w:name="_Toc527105288"/>
      <w:bookmarkStart w:id="124" w:name="_Toc527104625"/>
      <w:bookmarkStart w:id="125" w:name="_Toc527104700"/>
      <w:bookmarkStart w:id="126" w:name="_Toc527104770"/>
      <w:bookmarkStart w:id="127" w:name="_Toc527104840"/>
      <w:bookmarkStart w:id="128" w:name="_Toc527105028"/>
      <w:bookmarkStart w:id="129" w:name="_Toc527105171"/>
      <w:bookmarkStart w:id="130" w:name="_Toc527105211"/>
      <w:bookmarkStart w:id="131" w:name="_Toc527105245"/>
      <w:bookmarkStart w:id="132" w:name="_Toc527105289"/>
      <w:bookmarkStart w:id="133" w:name="_Toc527104626"/>
      <w:bookmarkStart w:id="134" w:name="_Toc527104701"/>
      <w:bookmarkStart w:id="135" w:name="_Toc527104771"/>
      <w:bookmarkStart w:id="136" w:name="_Toc527104841"/>
      <w:bookmarkStart w:id="137" w:name="_Toc527105029"/>
      <w:bookmarkStart w:id="138" w:name="_Toc527105172"/>
      <w:bookmarkStart w:id="139" w:name="_Toc527105212"/>
      <w:bookmarkStart w:id="140" w:name="_Toc527105246"/>
      <w:bookmarkStart w:id="141" w:name="_Toc527105290"/>
      <w:bookmarkStart w:id="142" w:name="_Toc527357869"/>
      <w:bookmarkStart w:id="143" w:name="_Toc527104627"/>
      <w:bookmarkStart w:id="144" w:name="_Toc527104702"/>
      <w:bookmarkStart w:id="145" w:name="_Toc527104772"/>
      <w:bookmarkStart w:id="146" w:name="_Toc527104842"/>
      <w:bookmarkStart w:id="147" w:name="_Toc527105030"/>
      <w:bookmarkStart w:id="148" w:name="_Toc527105173"/>
      <w:bookmarkStart w:id="149" w:name="_Toc527105213"/>
      <w:bookmarkStart w:id="150" w:name="_Toc527105247"/>
      <w:bookmarkStart w:id="151" w:name="_Toc527105291"/>
      <w:bookmarkStart w:id="152" w:name="_Toc527104628"/>
      <w:bookmarkStart w:id="153" w:name="_Toc527104703"/>
      <w:bookmarkStart w:id="154" w:name="_Toc527104773"/>
      <w:bookmarkStart w:id="155" w:name="_Toc527104843"/>
      <w:bookmarkStart w:id="156" w:name="_Toc527105031"/>
      <w:bookmarkStart w:id="157" w:name="_Toc527105174"/>
      <w:bookmarkStart w:id="158" w:name="_Toc527105214"/>
      <w:bookmarkStart w:id="159" w:name="_Toc527105248"/>
      <w:bookmarkStart w:id="160" w:name="_Toc527105292"/>
      <w:bookmarkStart w:id="161" w:name="_Toc527357871"/>
      <w:bookmarkStart w:id="162" w:name="_Toc527104629"/>
      <w:bookmarkStart w:id="163" w:name="_Toc527104704"/>
      <w:bookmarkStart w:id="164" w:name="_Toc527104774"/>
      <w:bookmarkStart w:id="165" w:name="_Toc527104844"/>
      <w:bookmarkStart w:id="166" w:name="_Toc527105032"/>
      <w:bookmarkStart w:id="167" w:name="_Toc527105175"/>
      <w:bookmarkStart w:id="168" w:name="_Toc527105215"/>
      <w:bookmarkStart w:id="169" w:name="_Toc527105249"/>
      <w:bookmarkStart w:id="170" w:name="_Toc527105293"/>
      <w:bookmarkStart w:id="171" w:name="_Toc527104630"/>
      <w:bookmarkStart w:id="172" w:name="_Toc527104705"/>
      <w:bookmarkStart w:id="173" w:name="_Toc527104775"/>
      <w:bookmarkStart w:id="174" w:name="_Toc527104845"/>
      <w:bookmarkStart w:id="175" w:name="_Toc527105033"/>
      <w:bookmarkStart w:id="176" w:name="_Toc527105176"/>
      <w:bookmarkStart w:id="177" w:name="_Toc527105216"/>
      <w:bookmarkStart w:id="178" w:name="_Toc527105250"/>
      <w:bookmarkStart w:id="179" w:name="_Toc527105294"/>
      <w:bookmarkStart w:id="180" w:name="_Toc527357873"/>
      <w:bookmarkStart w:id="181" w:name="_Toc527104631"/>
      <w:bookmarkStart w:id="182" w:name="_Toc527104706"/>
      <w:bookmarkStart w:id="183" w:name="_Toc527104776"/>
      <w:bookmarkStart w:id="184" w:name="_Toc527104846"/>
      <w:bookmarkStart w:id="185" w:name="_Toc527105034"/>
      <w:bookmarkStart w:id="186" w:name="_Toc527105177"/>
      <w:bookmarkStart w:id="187" w:name="_Toc527105217"/>
      <w:bookmarkStart w:id="188" w:name="_Toc527105251"/>
      <w:bookmarkStart w:id="189" w:name="_Toc527105295"/>
      <w:bookmarkStart w:id="190" w:name="_Ref526336143"/>
      <w:bookmarkStart w:id="191" w:name="_Toc3368557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roofErr w:type="spellStart"/>
      <w:r>
        <w:t>Authentication</w:t>
      </w:r>
      <w:proofErr w:type="spellEnd"/>
      <w:r>
        <w:t xml:space="preserve"> API</w:t>
      </w:r>
      <w:bookmarkEnd w:id="190"/>
      <w:bookmarkEnd w:id="191"/>
    </w:p>
    <w:p w14:paraId="699541AD" w14:textId="77777777" w:rsidR="00811DD6" w:rsidRDefault="003F320B" w:rsidP="00811DD6">
      <w:pPr>
        <w:contextualSpacing/>
      </w:pPr>
      <w:proofErr w:type="spellStart"/>
      <w:r>
        <w:t>Supported</w:t>
      </w:r>
      <w:proofErr w:type="spellEnd"/>
      <w:r>
        <w:rPr>
          <w:rStyle w:val="Fotnotsreferens"/>
        </w:rPr>
        <w:footnoteReference w:id="1"/>
      </w:r>
    </w:p>
    <w:p w14:paraId="1E057393" w14:textId="77777777" w:rsidR="00811DD6" w:rsidRDefault="00811DD6" w:rsidP="00811DD6">
      <w:pPr>
        <w:contextualSpacing/>
      </w:pPr>
    </w:p>
    <w:p w14:paraId="522F8D31" w14:textId="77777777" w:rsidR="00061036" w:rsidRDefault="00061036" w:rsidP="00811DD6">
      <w:pPr>
        <w:contextualSpacing/>
      </w:pPr>
      <w:r>
        <w:t xml:space="preserve">Notes on </w:t>
      </w:r>
      <w:proofErr w:type="spellStart"/>
      <w:r>
        <w:t>issued</w:t>
      </w:r>
      <w:proofErr w:type="spellEnd"/>
      <w:r>
        <w:t xml:space="preserve"> </w:t>
      </w:r>
      <w:proofErr w:type="spellStart"/>
      <w:r>
        <w:t>JWT</w:t>
      </w:r>
      <w:proofErr w:type="spellEnd"/>
      <w:r>
        <w:t>:</w:t>
      </w:r>
    </w:p>
    <w:p w14:paraId="054872E3" w14:textId="4313C426" w:rsidR="00061036" w:rsidRPr="00E13E71" w:rsidRDefault="00811DD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w:t>
      </w:r>
      <w:r w:rsidR="004D5338" w:rsidRPr="00E13E71">
        <w:rPr>
          <w:lang w:val="en-GB"/>
        </w:rPr>
        <w:t>always include</w:t>
      </w:r>
      <w:r w:rsidRPr="00E13E71">
        <w:rPr>
          <w:lang w:val="en-GB"/>
        </w:rPr>
        <w:t xml:space="preserve"> the claim </w:t>
      </w:r>
      <w:r w:rsidR="004D5338" w:rsidRPr="00E13E71">
        <w:rPr>
          <w:lang w:val="en-GB"/>
        </w:rPr>
        <w:t>holder</w:t>
      </w:r>
      <w:r w:rsidR="00420E33">
        <w:rPr>
          <w:lang w:val="en-GB"/>
        </w:rPr>
        <w:t>-</w:t>
      </w:r>
      <w:r w:rsidR="004D5338" w:rsidRPr="00E13E71">
        <w:rPr>
          <w:lang w:val="en-GB"/>
        </w:rPr>
        <w:t>of</w:t>
      </w:r>
      <w:r w:rsidR="00420E33">
        <w:rPr>
          <w:lang w:val="en-GB"/>
        </w:rPr>
        <w:t>-</w:t>
      </w:r>
      <w:r w:rsidR="004D5338" w:rsidRPr="00E13E71">
        <w:rPr>
          <w:lang w:val="en-GB"/>
        </w:rPr>
        <w:t>key</w:t>
      </w:r>
      <w:proofErr w:type="gramStart"/>
      <w:r w:rsidR="004D5338" w:rsidRPr="00E13E71">
        <w:rPr>
          <w:lang w:val="en-GB"/>
        </w:rPr>
        <w:t>,</w:t>
      </w:r>
      <w:r w:rsidRPr="00E13E71">
        <w:rPr>
          <w:lang w:val="en-GB"/>
        </w:rPr>
        <w:t>”</w:t>
      </w:r>
      <w:proofErr w:type="spellStart"/>
      <w:r w:rsidRPr="00E13E71">
        <w:rPr>
          <w:lang w:val="en-GB"/>
        </w:rPr>
        <w:t>bobHok</w:t>
      </w:r>
      <w:proofErr w:type="spellEnd"/>
      <w:proofErr w:type="gramEnd"/>
      <w:r w:rsidRPr="00E13E71">
        <w:rPr>
          <w:lang w:val="en-GB"/>
        </w:rPr>
        <w:t>”.</w:t>
      </w:r>
      <w:r w:rsidR="004D5338" w:rsidRPr="00E13E71">
        <w:rPr>
          <w:lang w:val="en-GB"/>
        </w:rPr>
        <w:t xml:space="preserve"> </w:t>
      </w:r>
    </w:p>
    <w:p w14:paraId="476C1906" w14:textId="6F1A29F3" w:rsidR="006E155A" w:rsidRPr="00E13E71" w:rsidRDefault="004D5338" w:rsidP="00061036">
      <w:pPr>
        <w:pStyle w:val="Liststycke"/>
        <w:numPr>
          <w:ilvl w:val="0"/>
          <w:numId w:val="14"/>
        </w:numPr>
        <w:rPr>
          <w:lang w:val="en-GB"/>
        </w:rPr>
      </w:pPr>
      <w:r w:rsidRPr="00E13E71">
        <w:rPr>
          <w:lang w:val="en-GB"/>
        </w:rPr>
        <w:t xml:space="preserve">Participants authenticating a </w:t>
      </w:r>
      <w:proofErr w:type="spellStart"/>
      <w:r w:rsidRPr="00E13E71">
        <w:rPr>
          <w:lang w:val="en-GB"/>
        </w:rPr>
        <w:t>JWT</w:t>
      </w:r>
      <w:proofErr w:type="spellEnd"/>
      <w:r w:rsidRPr="00E13E71">
        <w:rPr>
          <w:lang w:val="en-GB"/>
        </w:rPr>
        <w:t xml:space="preserve"> issued by </w:t>
      </w:r>
      <w:proofErr w:type="spellStart"/>
      <w:r w:rsidRPr="00E13E71">
        <w:rPr>
          <w:lang w:val="en-GB"/>
        </w:rPr>
        <w:t>Västtrafik</w:t>
      </w:r>
      <w:proofErr w:type="spellEnd"/>
      <w:r w:rsidRPr="00E13E71">
        <w:rPr>
          <w:lang w:val="en-GB"/>
        </w:rPr>
        <w:t xml:space="preserve"> are recommended to assert the ho</w:t>
      </w:r>
      <w:r w:rsidR="00420E33">
        <w:rPr>
          <w:lang w:val="en-GB"/>
        </w:rPr>
        <w:t>lder-of-</w:t>
      </w:r>
      <w:r w:rsidRPr="00E13E71">
        <w:rPr>
          <w:lang w:val="en-GB"/>
        </w:rPr>
        <w:t>key.</w:t>
      </w:r>
    </w:p>
    <w:p w14:paraId="1908DB9D" w14:textId="4CB206B9" w:rsidR="00061036" w:rsidRPr="00E13E71" w:rsidRDefault="00061036" w:rsidP="00061036">
      <w:pPr>
        <w:pStyle w:val="Liststycke"/>
        <w:numPr>
          <w:ilvl w:val="0"/>
          <w:numId w:val="14"/>
        </w:numPr>
        <w:rPr>
          <w:lang w:val="en-GB"/>
        </w:rPr>
      </w:pPr>
      <w:proofErr w:type="spellStart"/>
      <w:r w:rsidRPr="00E13E71">
        <w:rPr>
          <w:lang w:val="en-GB"/>
        </w:rPr>
        <w:t>JWTs</w:t>
      </w:r>
      <w:proofErr w:type="spellEnd"/>
      <w:r w:rsidRPr="00E13E71">
        <w:rPr>
          <w:lang w:val="en-GB"/>
        </w:rPr>
        <w:t xml:space="preserve"> may include proprietary claims. Those are prefixed </w:t>
      </w:r>
      <w:proofErr w:type="gramStart"/>
      <w:r w:rsidRPr="00E13E71">
        <w:rPr>
          <w:lang w:val="en-GB"/>
        </w:rPr>
        <w:t>with</w:t>
      </w:r>
      <w:r w:rsidR="00420E33">
        <w:rPr>
          <w:lang w:val="en-GB"/>
        </w:rPr>
        <w:t xml:space="preserve"> </w:t>
      </w:r>
      <w:r w:rsidRPr="00E13E71">
        <w:rPr>
          <w:lang w:val="en-GB"/>
        </w:rPr>
        <w:t>”</w:t>
      </w:r>
      <w:proofErr w:type="spellStart"/>
      <w:r w:rsidRPr="00E13E71">
        <w:rPr>
          <w:lang w:val="en-GB"/>
        </w:rPr>
        <w:t>vt</w:t>
      </w:r>
      <w:proofErr w:type="spellEnd"/>
      <w:proofErr w:type="gramEnd"/>
      <w:r w:rsidRPr="00E13E71">
        <w:rPr>
          <w:lang w:val="en-GB"/>
        </w:rPr>
        <w:t>-” and should be ignored.</w:t>
      </w:r>
    </w:p>
    <w:p w14:paraId="03DDE71D" w14:textId="77777777" w:rsidR="006E155A" w:rsidRPr="00E13E71" w:rsidRDefault="006E155A" w:rsidP="00811DD6">
      <w:pPr>
        <w:contextualSpacing/>
        <w:rPr>
          <w:lang w:val="en-GB"/>
        </w:rPr>
      </w:pPr>
    </w:p>
    <w:p w14:paraId="72F7E52D" w14:textId="2775824A" w:rsidR="002668CA" w:rsidRPr="00C1257D" w:rsidRDefault="006E155A" w:rsidP="00811DD6">
      <w:pPr>
        <w:contextualSpacing/>
        <w:rPr>
          <w:lang w:val="en-GB"/>
        </w:rPr>
      </w:pPr>
      <w:r w:rsidRPr="00C1257D">
        <w:rPr>
          <w:lang w:val="en-GB"/>
        </w:rPr>
        <w:t xml:space="preserve">For an example </w:t>
      </w:r>
      <w:proofErr w:type="spellStart"/>
      <w:r w:rsidRPr="00C1257D">
        <w:rPr>
          <w:lang w:val="en-GB"/>
        </w:rPr>
        <w:t>JWT</w:t>
      </w:r>
      <w:proofErr w:type="spellEnd"/>
      <w:r w:rsidR="00AC496B" w:rsidRPr="00C1257D">
        <w:rPr>
          <w:lang w:val="en-GB"/>
        </w:rPr>
        <w:t xml:space="preserve">, see </w:t>
      </w:r>
      <w:r w:rsidR="009C1940" w:rsidRPr="00C1257D">
        <w:rPr>
          <w:lang w:val="en-GB"/>
        </w:rPr>
        <w:t xml:space="preserve">chapter </w:t>
      </w:r>
      <w:r w:rsidR="009C1940">
        <w:fldChar w:fldCharType="begin"/>
      </w:r>
      <w:r w:rsidR="009C1940" w:rsidRPr="00C1257D">
        <w:rPr>
          <w:lang w:val="en-GB"/>
        </w:rPr>
        <w:instrText xml:space="preserve"> REF _Ref526334290 \r \h </w:instrText>
      </w:r>
      <w:r w:rsidR="009C1940">
        <w:fldChar w:fldCharType="separate"/>
      </w:r>
      <w:r w:rsidR="009C1940" w:rsidRPr="00C1257D">
        <w:rPr>
          <w:lang w:val="en-GB"/>
        </w:rPr>
        <w:t>10</w:t>
      </w:r>
      <w:r w:rsidR="009C1940">
        <w:fldChar w:fldCharType="end"/>
      </w:r>
    </w:p>
    <w:p w14:paraId="2B1FDE8B"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rsidRPr="00C1257D">
        <w:rPr>
          <w:lang w:val="en-GB"/>
        </w:rPr>
        <w:br w:type="page"/>
      </w:r>
    </w:p>
    <w:p w14:paraId="00A94341" w14:textId="5DF10DA4" w:rsidR="006A44FC" w:rsidRDefault="002668CA" w:rsidP="004E31C0">
      <w:pPr>
        <w:pStyle w:val="Rubrik1"/>
      </w:pPr>
      <w:bookmarkStart w:id="192" w:name="_Toc33685578"/>
      <w:proofErr w:type="spellStart"/>
      <w:r>
        <w:lastRenderedPageBreak/>
        <w:t>Device</w:t>
      </w:r>
      <w:proofErr w:type="spellEnd"/>
      <w:r>
        <w:t xml:space="preserve"> API</w:t>
      </w:r>
      <w:bookmarkEnd w:id="192"/>
    </w:p>
    <w:p w14:paraId="7885D666" w14:textId="77777777" w:rsidR="006A44FC" w:rsidRDefault="006A44FC" w:rsidP="006A44FC">
      <w:proofErr w:type="spellStart"/>
      <w:r>
        <w:t>Supported</w:t>
      </w:r>
      <w:proofErr w:type="spellEnd"/>
    </w:p>
    <w:p w14:paraId="417EF354" w14:textId="77777777" w:rsidR="002668CA" w:rsidRDefault="002C3025" w:rsidP="0064719E">
      <w:pPr>
        <w:pStyle w:val="Rubrik2"/>
      </w:pPr>
      <w:bookmarkStart w:id="193" w:name="_Toc33685579"/>
      <w:r>
        <w:t>GET /device/</w:t>
      </w:r>
      <w:proofErr w:type="spellStart"/>
      <w:r>
        <w:t>kdk</w:t>
      </w:r>
      <w:bookmarkEnd w:id="193"/>
      <w:proofErr w:type="spellEnd"/>
    </w:p>
    <w:p w14:paraId="3E49AEAA" w14:textId="77777777" w:rsidR="002C3025" w:rsidRPr="002C3025" w:rsidRDefault="002C3025" w:rsidP="002C3025">
      <w:pPr>
        <w:rPr>
          <w:lang w:val="en-GB"/>
        </w:rPr>
      </w:pPr>
      <w:r>
        <w:rPr>
          <w:lang w:val="en-GB"/>
        </w:rPr>
        <w:t>Supported</w:t>
      </w:r>
    </w:p>
    <w:p w14:paraId="2BBE7EBC" w14:textId="77777777" w:rsidR="00FB6F35" w:rsidRDefault="00FB6F35" w:rsidP="004E31C0">
      <w:pPr>
        <w:pStyle w:val="Rubrik4"/>
      </w:pPr>
      <w:proofErr w:type="spellStart"/>
      <w:r>
        <w:t>Authorization</w:t>
      </w:r>
      <w:proofErr w:type="spellEnd"/>
    </w:p>
    <w:p w14:paraId="4610B702" w14:textId="77777777" w:rsidR="00FB6F35" w:rsidRDefault="00FB6F35" w:rsidP="00FB6F35">
      <w:proofErr w:type="spellStart"/>
      <w:r>
        <w:t>bobAuthZ</w:t>
      </w:r>
      <w:proofErr w:type="spellEnd"/>
      <w:r>
        <w:t xml:space="preserve">: [val, </w:t>
      </w:r>
      <w:proofErr w:type="spellStart"/>
      <w:r>
        <w:t>ins</w:t>
      </w:r>
      <w:proofErr w:type="spellEnd"/>
      <w:r>
        <w:t>]</w:t>
      </w:r>
    </w:p>
    <w:p w14:paraId="0A4990DC" w14:textId="77777777" w:rsidR="002C3025" w:rsidRDefault="002C3025" w:rsidP="0064719E">
      <w:pPr>
        <w:pStyle w:val="Rubrik2"/>
      </w:pPr>
      <w:bookmarkStart w:id="194" w:name="_Toc33685580"/>
      <w:r>
        <w:t>POST /device/key</w:t>
      </w:r>
      <w:bookmarkEnd w:id="194"/>
    </w:p>
    <w:p w14:paraId="43470630" w14:textId="77777777" w:rsidR="002C3025" w:rsidRDefault="002C3025" w:rsidP="002C3025">
      <w:pPr>
        <w:rPr>
          <w:lang w:val="en-GB"/>
        </w:rPr>
      </w:pPr>
      <w:r>
        <w:rPr>
          <w:lang w:val="en-GB"/>
        </w:rPr>
        <w:t>Supported</w:t>
      </w:r>
    </w:p>
    <w:p w14:paraId="16C5371B" w14:textId="77777777" w:rsidR="00FB6F35" w:rsidRPr="004E31C0" w:rsidRDefault="00FB6F35" w:rsidP="004E31C0">
      <w:pPr>
        <w:pStyle w:val="Rubrik4"/>
        <w:rPr>
          <w:lang w:val="en-GB"/>
        </w:rPr>
      </w:pPr>
      <w:r w:rsidRPr="004E31C0">
        <w:rPr>
          <w:lang w:val="en-GB"/>
        </w:rPr>
        <w:t>Authorization</w:t>
      </w:r>
    </w:p>
    <w:p w14:paraId="26DFCE38" w14:textId="77777777" w:rsidR="00A439CE" w:rsidRPr="004E31C0" w:rsidRDefault="00A439CE" w:rsidP="00A439CE">
      <w:pPr>
        <w:rPr>
          <w:lang w:val="en-GB"/>
        </w:rPr>
      </w:pPr>
      <w:r w:rsidRPr="004E31C0">
        <w:rPr>
          <w:lang w:val="en-GB"/>
        </w:rPr>
        <w:t>Authorization policy: [anonymous]</w:t>
      </w:r>
    </w:p>
    <w:p w14:paraId="72F6F1CA" w14:textId="77777777" w:rsidR="00A439CE" w:rsidRPr="002C3025" w:rsidRDefault="00A439CE" w:rsidP="002C3025">
      <w:pPr>
        <w:rPr>
          <w:lang w:val="en-GB"/>
        </w:rPr>
      </w:pPr>
    </w:p>
    <w:p w14:paraId="06A6BC1C" w14:textId="77777777" w:rsidR="000D3FE9" w:rsidRDefault="000D3FE9">
      <w:pPr>
        <w:tabs>
          <w:tab w:val="clear" w:pos="397"/>
          <w:tab w:val="clear" w:pos="794"/>
        </w:tabs>
        <w:rPr>
          <w:rFonts w:asciiTheme="majorHAnsi" w:eastAsiaTheme="majorEastAsia" w:hAnsiTheme="majorHAnsi" w:cstheme="majorBidi"/>
          <w:b/>
          <w:bCs/>
          <w:sz w:val="32"/>
          <w:szCs w:val="28"/>
          <w:lang w:val="en-GB"/>
        </w:rPr>
      </w:pPr>
      <w:r w:rsidRPr="004E31C0">
        <w:rPr>
          <w:lang w:val="en-GB"/>
        </w:rPr>
        <w:br w:type="page"/>
      </w:r>
    </w:p>
    <w:p w14:paraId="458B3D09" w14:textId="2CA9F0E7" w:rsidR="00DF2FCE" w:rsidRDefault="002668CA" w:rsidP="004E31C0">
      <w:pPr>
        <w:pStyle w:val="Rubrik1"/>
      </w:pPr>
      <w:bookmarkStart w:id="195" w:name="_Toc33685581"/>
      <w:proofErr w:type="spellStart"/>
      <w:r>
        <w:lastRenderedPageBreak/>
        <w:t>Inspection</w:t>
      </w:r>
      <w:proofErr w:type="spellEnd"/>
      <w:r>
        <w:t xml:space="preserve"> API</w:t>
      </w:r>
      <w:bookmarkEnd w:id="195"/>
    </w:p>
    <w:p w14:paraId="09B16B53" w14:textId="77777777" w:rsidR="00DF2FCE" w:rsidRPr="000D3FE9" w:rsidRDefault="00DF2FCE" w:rsidP="00DF2FCE">
      <w:pPr>
        <w:rPr>
          <w:lang w:val="en-GB"/>
        </w:rPr>
      </w:pPr>
      <w:proofErr w:type="spellStart"/>
      <w:r>
        <w:t>Partially</w:t>
      </w:r>
      <w:proofErr w:type="spellEnd"/>
      <w:r>
        <w:t xml:space="preserve"> </w:t>
      </w:r>
      <w:proofErr w:type="spellStart"/>
      <w:r>
        <w:t>Supported</w:t>
      </w:r>
      <w:proofErr w:type="spellEnd"/>
    </w:p>
    <w:p w14:paraId="766EF596" w14:textId="77777777" w:rsidR="00801D3A" w:rsidRDefault="00801D3A" w:rsidP="0064719E">
      <w:pPr>
        <w:pStyle w:val="Rubrik2"/>
      </w:pPr>
      <w:bookmarkStart w:id="196" w:name="_Toc33685582"/>
      <w:r>
        <w:t>POST</w:t>
      </w:r>
      <w:r w:rsidRPr="001824E7">
        <w:t xml:space="preserve"> /</w:t>
      </w:r>
      <w:r>
        <w:t>inspection</w:t>
      </w:r>
      <w:r w:rsidR="0029719C">
        <w:t>/</w:t>
      </w:r>
      <w:r>
        <w:t>{</w:t>
      </w:r>
      <w:proofErr w:type="spellStart"/>
      <w:r>
        <w:t>ticketId</w:t>
      </w:r>
      <w:proofErr w:type="spellEnd"/>
      <w:r>
        <w:t>}</w:t>
      </w:r>
      <w:bookmarkEnd w:id="196"/>
    </w:p>
    <w:p w14:paraId="74054ECB" w14:textId="2F028B26" w:rsidR="00EB056A" w:rsidRDefault="000D3FE9" w:rsidP="000D3FE9">
      <w:pPr>
        <w:rPr>
          <w:lang w:val="en-GB"/>
        </w:rPr>
      </w:pPr>
      <w:r>
        <w:rPr>
          <w:lang w:val="en-GB"/>
        </w:rPr>
        <w:t>Partially Supported</w:t>
      </w:r>
      <w:r>
        <w:rPr>
          <w:rStyle w:val="Fotnotsreferens"/>
          <w:lang w:val="en-GB"/>
        </w:rPr>
        <w:footnoteReference w:id="2"/>
      </w:r>
      <w:r w:rsidR="00564CA9">
        <w:rPr>
          <w:lang w:val="en-GB"/>
        </w:rPr>
        <w:t xml:space="preserve"> </w:t>
      </w:r>
      <w:r w:rsidR="00564CA9">
        <w:rPr>
          <w:rStyle w:val="Fotnotsreferens"/>
          <w:lang w:val="en-GB"/>
        </w:rPr>
        <w:footnoteReference w:id="3"/>
      </w:r>
    </w:p>
    <w:p w14:paraId="6F31814E" w14:textId="77777777" w:rsidR="00FB6F35" w:rsidRDefault="00FB6F35" w:rsidP="004E31C0">
      <w:pPr>
        <w:pStyle w:val="Rubrik4"/>
      </w:pPr>
      <w:proofErr w:type="spellStart"/>
      <w:r>
        <w:t>Authorization</w:t>
      </w:r>
      <w:proofErr w:type="spellEnd"/>
    </w:p>
    <w:p w14:paraId="593A8D76" w14:textId="77777777" w:rsidR="00FB6F35" w:rsidRDefault="00FB6F35" w:rsidP="00FB6F35">
      <w:proofErr w:type="spellStart"/>
      <w:r>
        <w:t>bobAuthZ</w:t>
      </w:r>
      <w:proofErr w:type="spellEnd"/>
      <w:r>
        <w:t>: [</w:t>
      </w:r>
      <w:proofErr w:type="spellStart"/>
      <w:r>
        <w:t>ins</w:t>
      </w:r>
      <w:proofErr w:type="spellEnd"/>
      <w:r>
        <w:t>]</w:t>
      </w:r>
    </w:p>
    <w:p w14:paraId="3651D916" w14:textId="77777777" w:rsidR="00801D3A" w:rsidRDefault="00801D3A" w:rsidP="0064719E">
      <w:pPr>
        <w:pStyle w:val="Rubrik2"/>
      </w:pPr>
      <w:bookmarkStart w:id="197" w:name="_Toc33685583"/>
      <w:r>
        <w:t>POST</w:t>
      </w:r>
      <w:r w:rsidRPr="001824E7">
        <w:t xml:space="preserve"> /</w:t>
      </w:r>
      <w:r>
        <w:t>inspection</w:t>
      </w:r>
      <w:bookmarkEnd w:id="197"/>
    </w:p>
    <w:p w14:paraId="7D01E613" w14:textId="1085A5EB" w:rsidR="00FB6F35" w:rsidRDefault="00FB6F35" w:rsidP="00FB6F35">
      <w:pPr>
        <w:rPr>
          <w:lang w:val="en-GB"/>
        </w:rPr>
      </w:pPr>
      <w:r>
        <w:rPr>
          <w:lang w:val="en-GB"/>
        </w:rPr>
        <w:t>Partially Supported</w:t>
      </w:r>
      <w:r>
        <w:rPr>
          <w:rStyle w:val="Fotnotsreferens"/>
          <w:lang w:val="en-GB"/>
        </w:rPr>
        <w:footnoteReference w:id="4"/>
      </w:r>
      <w:r w:rsidR="00564CA9">
        <w:rPr>
          <w:lang w:val="en-GB"/>
        </w:rPr>
        <w:t xml:space="preserve"> </w:t>
      </w:r>
      <w:r w:rsidR="00564CA9">
        <w:rPr>
          <w:rStyle w:val="Fotnotsreferens"/>
          <w:lang w:val="en-GB"/>
        </w:rPr>
        <w:footnoteReference w:id="5"/>
      </w:r>
    </w:p>
    <w:p w14:paraId="4CE452E0" w14:textId="77777777" w:rsidR="00FB6F35" w:rsidRPr="00FB6F35" w:rsidRDefault="00FB6F35" w:rsidP="004E31C0">
      <w:pPr>
        <w:pStyle w:val="Rubrik4"/>
        <w:rPr>
          <w:lang w:val="en-GB"/>
        </w:rPr>
      </w:pPr>
      <w:proofErr w:type="spellStart"/>
      <w:r>
        <w:t>Authorization</w:t>
      </w:r>
      <w:proofErr w:type="spellEnd"/>
    </w:p>
    <w:p w14:paraId="6E4C2B79" w14:textId="77777777" w:rsidR="00FB6F35" w:rsidRDefault="00FB6F35" w:rsidP="00FB6F35">
      <w:proofErr w:type="spellStart"/>
      <w:r>
        <w:t>bobAuthZ</w:t>
      </w:r>
      <w:proofErr w:type="spellEnd"/>
      <w:r>
        <w:t>: [</w:t>
      </w:r>
      <w:proofErr w:type="spellStart"/>
      <w:r>
        <w:t>ins</w:t>
      </w:r>
      <w:proofErr w:type="spellEnd"/>
      <w:r>
        <w:t>]</w:t>
      </w:r>
    </w:p>
    <w:p w14:paraId="7B2CA176" w14:textId="77777777" w:rsidR="00FB6F35" w:rsidRDefault="00FB6F35">
      <w:pPr>
        <w:tabs>
          <w:tab w:val="clear" w:pos="397"/>
          <w:tab w:val="clear" w:pos="794"/>
        </w:tabs>
        <w:rPr>
          <w:rFonts w:asciiTheme="majorHAnsi" w:eastAsiaTheme="majorEastAsia" w:hAnsiTheme="majorHAnsi" w:cstheme="majorBidi"/>
          <w:b/>
          <w:bCs/>
          <w:sz w:val="32"/>
          <w:szCs w:val="28"/>
          <w:lang w:val="en-GB"/>
        </w:rPr>
      </w:pPr>
      <w:r>
        <w:br w:type="page"/>
      </w:r>
    </w:p>
    <w:p w14:paraId="7A3B2A45" w14:textId="20CBB818" w:rsidR="00B23FEC" w:rsidRDefault="00D10250" w:rsidP="004E31C0">
      <w:pPr>
        <w:pStyle w:val="Rubrik1"/>
      </w:pPr>
      <w:bookmarkStart w:id="198" w:name="_Toc33685584"/>
      <w:r>
        <w:lastRenderedPageBreak/>
        <w:t xml:space="preserve">Product </w:t>
      </w:r>
      <w:r w:rsidR="00B23FEC">
        <w:t>API</w:t>
      </w:r>
      <w:bookmarkEnd w:id="198"/>
    </w:p>
    <w:p w14:paraId="4AD18364" w14:textId="77777777" w:rsidR="00FF2890" w:rsidRPr="001824E7" w:rsidRDefault="00DF2FCE" w:rsidP="00DF2FCE">
      <w:pPr>
        <w:rPr>
          <w:lang w:val="en-GB"/>
        </w:rPr>
      </w:pPr>
      <w:r>
        <w:rPr>
          <w:lang w:val="en-GB"/>
        </w:rPr>
        <w:t>Partially Supported</w:t>
      </w:r>
    </w:p>
    <w:p w14:paraId="62AA6393" w14:textId="77777777" w:rsidR="002F7B23" w:rsidRPr="00AF56E6" w:rsidRDefault="002F7B23" w:rsidP="0064719E">
      <w:pPr>
        <w:pStyle w:val="Rubrik2"/>
      </w:pPr>
      <w:bookmarkStart w:id="199" w:name="_Toc33685585"/>
      <w:r w:rsidRPr="004E31C0">
        <w:t>GET /product</w:t>
      </w:r>
      <w:bookmarkEnd w:id="199"/>
    </w:p>
    <w:p w14:paraId="3DBAECD9" w14:textId="77777777" w:rsidR="00A95BCA" w:rsidRPr="00A95BCA" w:rsidRDefault="00A95BCA" w:rsidP="00A95BCA">
      <w:pPr>
        <w:rPr>
          <w:lang w:val="en-GB"/>
        </w:rPr>
      </w:pPr>
      <w:r>
        <w:rPr>
          <w:lang w:val="en-GB"/>
        </w:rPr>
        <w:t>Partially Supported</w:t>
      </w:r>
    </w:p>
    <w:p w14:paraId="471D10A1" w14:textId="77777777" w:rsidR="00767543" w:rsidRPr="004E31C0" w:rsidRDefault="00767543" w:rsidP="004E31C0">
      <w:pPr>
        <w:pStyle w:val="Rubrik4"/>
        <w:rPr>
          <w:lang w:val="en-GB"/>
        </w:rPr>
      </w:pPr>
      <w:r w:rsidRPr="004E31C0">
        <w:rPr>
          <w:lang w:val="en-GB"/>
        </w:rPr>
        <w:t>Authorization</w:t>
      </w:r>
    </w:p>
    <w:p w14:paraId="4113DB7C" w14:textId="3E0BF30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1D80C93" w14:textId="77777777" w:rsidR="00AD136C" w:rsidRDefault="002F7B23" w:rsidP="00A81A91">
      <w:pPr>
        <w:pStyle w:val="Rubrik3"/>
        <w:rPr>
          <w:lang w:val="en-GB"/>
        </w:rPr>
      </w:pPr>
      <w:r w:rsidRPr="008556EA">
        <w:rPr>
          <w:lang w:val="en-GB"/>
        </w:rPr>
        <w:t>Request</w:t>
      </w:r>
      <w:r w:rsidR="00A81A91">
        <w:rPr>
          <w:lang w:val="en-GB"/>
        </w:rPr>
        <w:t xml:space="preserve"> - Partially Supported</w:t>
      </w:r>
    </w:p>
    <w:p w14:paraId="486725CA" w14:textId="77777777" w:rsidR="00A67E9E" w:rsidRDefault="00DA2133" w:rsidP="002C7A13">
      <w:pPr>
        <w:pStyle w:val="HTTPMessageLista"/>
      </w:pPr>
      <w:r w:rsidRPr="006849C2">
        <w:t>Headers:</w:t>
      </w:r>
    </w:p>
    <w:p w14:paraId="38218DAD" w14:textId="77777777" w:rsidR="001070BC" w:rsidRDefault="00956BB9" w:rsidP="00514113">
      <w:pPr>
        <w:pStyle w:val="OperationStatus"/>
        <w:rPr>
          <w:rStyle w:val="OperationStatusChar"/>
        </w:rPr>
      </w:pPr>
      <w:r>
        <w:t>Accept-Language</w:t>
      </w:r>
      <w:r w:rsidR="00A67E9E">
        <w:tab/>
      </w:r>
      <w:r w:rsidR="000B3EB8">
        <w:tab/>
      </w:r>
      <w:r w:rsidR="001070BC">
        <w:tab/>
      </w:r>
      <w:r w:rsidR="00DA5103">
        <w:tab/>
      </w:r>
      <w:r w:rsidR="00DA2133" w:rsidRPr="002E35B4">
        <w:rPr>
          <w:rStyle w:val="OperationStatusChar"/>
        </w:rPr>
        <w:t>Not Supported</w:t>
      </w:r>
      <w:r w:rsidR="00C2722F">
        <w:rPr>
          <w:rStyle w:val="Fotnotsreferens"/>
        </w:rPr>
        <w:footnoteReference w:id="6"/>
      </w:r>
    </w:p>
    <w:p w14:paraId="7A44F0C6" w14:textId="77777777" w:rsidR="00A67E9E" w:rsidRDefault="00DA2E65" w:rsidP="002C7A13">
      <w:pPr>
        <w:pStyle w:val="HTTPMessageLista"/>
      </w:pPr>
      <w:r>
        <w:t>Query p</w:t>
      </w:r>
      <w:r w:rsidR="00DA2133" w:rsidRPr="00D47664">
        <w:t>arameters:</w:t>
      </w:r>
    </w:p>
    <w:p w14:paraId="41D5CE58" w14:textId="77777777" w:rsidR="008B08EB" w:rsidRDefault="008B08EB" w:rsidP="002C7A13">
      <w:pPr>
        <w:pStyle w:val="OperationStatus"/>
      </w:pPr>
      <w:proofErr w:type="spellStart"/>
      <w:r>
        <w:t>productCategoryId</w:t>
      </w:r>
      <w:proofErr w:type="spellEnd"/>
      <w:r>
        <w:tab/>
      </w:r>
      <w:r>
        <w:tab/>
      </w:r>
      <w:r>
        <w:tab/>
        <w:t>Supported</w:t>
      </w:r>
    </w:p>
    <w:p w14:paraId="4259EDE5" w14:textId="77777777" w:rsidR="00A67E9E" w:rsidRDefault="00DA2133" w:rsidP="002C7A13">
      <w:pPr>
        <w:pStyle w:val="OperationStatus"/>
        <w:rPr>
          <w:rStyle w:val="OperationStatusChar"/>
        </w:rPr>
      </w:pPr>
      <w:proofErr w:type="spellStart"/>
      <w:r w:rsidRPr="00D47664">
        <w:t>fareCategoryId</w:t>
      </w:r>
      <w:proofErr w:type="spellEnd"/>
      <w:r w:rsidR="002E35B4">
        <w:tab/>
      </w:r>
      <w:r w:rsidR="00A67E9E">
        <w:tab/>
      </w:r>
      <w:r w:rsidR="001070BC">
        <w:tab/>
      </w:r>
      <w:r w:rsidR="00DA5103">
        <w:tab/>
      </w:r>
      <w:r w:rsidRPr="002E35B4">
        <w:rPr>
          <w:rStyle w:val="OperationStatusChar"/>
        </w:rPr>
        <w:t>Not Supported</w:t>
      </w:r>
    </w:p>
    <w:p w14:paraId="0F084190" w14:textId="77777777" w:rsidR="008B08EB" w:rsidRDefault="008B08EB" w:rsidP="002C7A13">
      <w:pPr>
        <w:pStyle w:val="OperationStatus"/>
        <w:rPr>
          <w:rStyle w:val="OperationStatusChar"/>
        </w:rPr>
      </w:pPr>
      <w:proofErr w:type="spellStart"/>
      <w:r>
        <w:rPr>
          <w:rStyle w:val="OperationStatusChar"/>
        </w:rPr>
        <w:t>travellerCategoryId</w:t>
      </w:r>
      <w:proofErr w:type="spellEnd"/>
      <w:r>
        <w:rPr>
          <w:rStyle w:val="OperationStatusChar"/>
        </w:rPr>
        <w:tab/>
      </w:r>
      <w:r>
        <w:rPr>
          <w:rStyle w:val="OperationStatusChar"/>
        </w:rPr>
        <w:tab/>
      </w:r>
      <w:r>
        <w:rPr>
          <w:rStyle w:val="OperationStatusChar"/>
        </w:rPr>
        <w:tab/>
        <w:t>Supported</w:t>
      </w:r>
    </w:p>
    <w:p w14:paraId="4AC7DCD8" w14:textId="77777777" w:rsidR="00A67E9E" w:rsidRDefault="00DA2133" w:rsidP="002C7A13">
      <w:pPr>
        <w:pStyle w:val="OperationStatus"/>
        <w:rPr>
          <w:rStyle w:val="OperationStatusChar"/>
        </w:rPr>
      </w:pPr>
      <w:proofErr w:type="spellStart"/>
      <w:r w:rsidRPr="006849C2">
        <w:t>originLocation</w:t>
      </w:r>
      <w:proofErr w:type="spellEnd"/>
      <w:r w:rsidR="002E35B4">
        <w:tab/>
      </w:r>
      <w:r w:rsidR="00A67E9E">
        <w:tab/>
      </w:r>
      <w:r w:rsidR="001070BC">
        <w:tab/>
      </w:r>
      <w:r w:rsidR="00DA5103">
        <w:tab/>
      </w:r>
      <w:r w:rsidRPr="002E35B4">
        <w:rPr>
          <w:rStyle w:val="OperationStatusChar"/>
        </w:rPr>
        <w:t>Not Supported</w:t>
      </w:r>
    </w:p>
    <w:p w14:paraId="707038C3" w14:textId="77777777" w:rsidR="00A67E9E" w:rsidRDefault="00DA2133" w:rsidP="002C7A13">
      <w:pPr>
        <w:pStyle w:val="OperationStatus"/>
        <w:rPr>
          <w:rStyle w:val="OperationStatusChar"/>
        </w:rPr>
      </w:pPr>
      <w:proofErr w:type="spellStart"/>
      <w:r w:rsidRPr="006849C2">
        <w:t>destinationLocation</w:t>
      </w:r>
      <w:proofErr w:type="spellEnd"/>
      <w:r w:rsidRPr="006849C2">
        <w:t xml:space="preserve"> </w:t>
      </w:r>
      <w:r w:rsidR="00A67E9E">
        <w:tab/>
      </w:r>
      <w:r w:rsidR="001070BC">
        <w:tab/>
      </w:r>
      <w:r w:rsidR="00DA5103">
        <w:tab/>
      </w:r>
      <w:r w:rsidRPr="00A67E9E">
        <w:rPr>
          <w:rStyle w:val="OperationStatusChar"/>
        </w:rPr>
        <w:t>Not Supported</w:t>
      </w:r>
    </w:p>
    <w:p w14:paraId="1C3E7911" w14:textId="77777777" w:rsidR="00DA2133" w:rsidRPr="006849C2" w:rsidRDefault="00DA2133" w:rsidP="002C7A13">
      <w:pPr>
        <w:pStyle w:val="OperationStatus"/>
      </w:pPr>
      <w:proofErr w:type="spellStart"/>
      <w:r w:rsidRPr="006849C2">
        <w:t>productProperties</w:t>
      </w:r>
      <w:proofErr w:type="spellEnd"/>
      <w:r w:rsidRPr="006849C2">
        <w:t xml:space="preserve"> </w:t>
      </w:r>
      <w:r w:rsidR="00A67E9E">
        <w:tab/>
      </w:r>
      <w:r w:rsidR="001070BC">
        <w:tab/>
      </w:r>
      <w:r w:rsidR="00DA5103">
        <w:tab/>
      </w:r>
      <w:r w:rsidRPr="00A67E9E">
        <w:rPr>
          <w:rStyle w:val="OperationStatusChar"/>
        </w:rPr>
        <w:t>Not Supported</w:t>
      </w:r>
    </w:p>
    <w:p w14:paraId="23B74E21" w14:textId="77777777" w:rsidR="002F7B23" w:rsidRPr="008556EA" w:rsidRDefault="002F7B23" w:rsidP="00CF327A">
      <w:pPr>
        <w:pStyle w:val="Rubrik3"/>
        <w:rPr>
          <w:lang w:val="en-GB"/>
        </w:rPr>
      </w:pPr>
      <w:r>
        <w:rPr>
          <w:lang w:val="en-GB"/>
        </w:rPr>
        <w:t>Response</w:t>
      </w:r>
      <w:r w:rsidR="00A81A91">
        <w:rPr>
          <w:lang w:val="en-GB"/>
        </w:rPr>
        <w:t xml:space="preserve"> - Partially Supported</w:t>
      </w:r>
    </w:p>
    <w:p w14:paraId="4A3D105E" w14:textId="77777777" w:rsidR="008B08EB" w:rsidRPr="0029367E" w:rsidRDefault="008B08EB" w:rsidP="008B08EB">
      <w:pPr>
        <w:pStyle w:val="HTTPMessageLista"/>
      </w:pPr>
      <w:r w:rsidRPr="0029367E">
        <w:t>Headers:</w:t>
      </w:r>
    </w:p>
    <w:p w14:paraId="23A9D1D3" w14:textId="77777777" w:rsidR="008B08EB" w:rsidRDefault="008B08EB" w:rsidP="008B08EB">
      <w:pPr>
        <w:pStyle w:val="OperationStatus"/>
      </w:pPr>
      <w:r w:rsidRPr="006849C2">
        <w:t>Content-Language</w:t>
      </w:r>
      <w:r>
        <w:tab/>
      </w:r>
      <w:r>
        <w:tab/>
      </w:r>
      <w:r>
        <w:tab/>
      </w:r>
      <w:r>
        <w:tab/>
        <w:t>Supported</w:t>
      </w:r>
      <w:r>
        <w:rPr>
          <w:rStyle w:val="Fotnotsreferens"/>
        </w:rPr>
        <w:footnoteReference w:id="7"/>
      </w:r>
    </w:p>
    <w:p w14:paraId="44E33FCD" w14:textId="77777777" w:rsidR="008B08EB" w:rsidRDefault="008B08EB" w:rsidP="008B08EB">
      <w:pPr>
        <w:pStyle w:val="OperationStatus"/>
      </w:pPr>
      <w:r>
        <w:t>Expires</w:t>
      </w:r>
      <w:r>
        <w:tab/>
      </w:r>
      <w:r>
        <w:tab/>
      </w:r>
      <w:r>
        <w:tab/>
      </w:r>
      <w:r>
        <w:tab/>
        <w:t>Supported</w:t>
      </w:r>
    </w:p>
    <w:p w14:paraId="5D13857F" w14:textId="77777777" w:rsidR="002F7B23" w:rsidRPr="006849C2" w:rsidRDefault="002F7B23" w:rsidP="002C7A13">
      <w:pPr>
        <w:pStyle w:val="HTTPMessageLista"/>
      </w:pPr>
      <w:r>
        <w:t xml:space="preserve">Body: </w:t>
      </w:r>
    </w:p>
    <w:p w14:paraId="50F533CD" w14:textId="77777777" w:rsidR="002F7B23" w:rsidRPr="006849C2" w:rsidRDefault="002F7B23" w:rsidP="002C7A13">
      <w:pPr>
        <w:pStyle w:val="OperationStatus"/>
      </w:pPr>
      <w:proofErr w:type="spellStart"/>
      <w:r w:rsidRPr="006849C2">
        <w:t>productSetAlternatives</w:t>
      </w:r>
      <w:proofErr w:type="spellEnd"/>
      <w:r w:rsidRPr="006849C2">
        <w:t xml:space="preserve"> </w:t>
      </w:r>
      <w:r w:rsidR="002C7A13">
        <w:tab/>
      </w:r>
      <w:r w:rsidR="002C7A13">
        <w:tab/>
      </w:r>
      <w:r w:rsidR="00DA5103">
        <w:tab/>
      </w:r>
      <w:r w:rsidRPr="006849C2">
        <w:t>Partially Supported</w:t>
      </w:r>
    </w:p>
    <w:p w14:paraId="69D11111" w14:textId="77777777" w:rsidR="002F7B23" w:rsidRPr="006849C2" w:rsidRDefault="002C7A13" w:rsidP="002C7A13">
      <w:pPr>
        <w:pStyle w:val="OperationStatus"/>
        <w:numPr>
          <w:ilvl w:val="2"/>
          <w:numId w:val="24"/>
        </w:numPr>
      </w:pPr>
      <w:r>
        <w:t>products</w:t>
      </w:r>
      <w:r>
        <w:tab/>
      </w:r>
      <w:r>
        <w:tab/>
      </w:r>
      <w:r>
        <w:tab/>
      </w:r>
      <w:r w:rsidR="00DA5103">
        <w:tab/>
      </w:r>
      <w:r w:rsidR="002F7B23" w:rsidRPr="006849C2">
        <w:t>Partially Supported</w:t>
      </w:r>
    </w:p>
    <w:p w14:paraId="1488B1F7" w14:textId="77777777" w:rsidR="00F05343" w:rsidRPr="006849C2" w:rsidRDefault="002F7B23" w:rsidP="00991795">
      <w:pPr>
        <w:pStyle w:val="OperationStatus"/>
        <w:numPr>
          <w:ilvl w:val="3"/>
          <w:numId w:val="24"/>
        </w:numPr>
      </w:pPr>
      <w:r w:rsidRPr="006849C2">
        <w:t xml:space="preserve">product </w:t>
      </w:r>
      <w:r w:rsidR="002C7A13">
        <w:tab/>
      </w:r>
      <w:r w:rsidR="002C7A13">
        <w:tab/>
      </w:r>
      <w:r w:rsidR="00514113">
        <w:tab/>
      </w:r>
      <w:r w:rsidR="00DA5103">
        <w:tab/>
      </w:r>
      <w:r w:rsidRPr="006849C2">
        <w:t>Partially Supported</w:t>
      </w:r>
      <w:r w:rsidR="00C2722F">
        <w:rPr>
          <w:rStyle w:val="Fotnotsreferens"/>
        </w:rPr>
        <w:footnoteReference w:id="8"/>
      </w:r>
    </w:p>
    <w:p w14:paraId="5B1FFCB6" w14:textId="77777777" w:rsidR="00991795" w:rsidRDefault="00991795" w:rsidP="00991795">
      <w:pPr>
        <w:pStyle w:val="HTTPMessageLista"/>
        <w:numPr>
          <w:ilvl w:val="0"/>
          <w:numId w:val="0"/>
        </w:numPr>
        <w:ind w:left="360" w:hanging="360"/>
        <w:rPr>
          <w:vertAlign w:val="superscript"/>
        </w:rPr>
      </w:pPr>
    </w:p>
    <w:p w14:paraId="752EC3DB" w14:textId="77777777" w:rsidR="00990B87" w:rsidRDefault="00990B87">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1E1C9E6C" w14:textId="77777777" w:rsidR="002668CA" w:rsidRPr="00AF56E6" w:rsidRDefault="00D11713" w:rsidP="0064719E">
      <w:pPr>
        <w:pStyle w:val="Rubrik2"/>
      </w:pPr>
      <w:bookmarkStart w:id="200" w:name="_Toc33685586"/>
      <w:r w:rsidRPr="004E31C0">
        <w:lastRenderedPageBreak/>
        <w:t>POST /product</w:t>
      </w:r>
      <w:bookmarkEnd w:id="200"/>
    </w:p>
    <w:p w14:paraId="4AF6646F" w14:textId="77777777" w:rsidR="00A95BCA" w:rsidRDefault="00A95BCA" w:rsidP="00A95BCA">
      <w:pPr>
        <w:rPr>
          <w:lang w:val="en-GB"/>
        </w:rPr>
      </w:pPr>
      <w:r>
        <w:rPr>
          <w:lang w:val="en-GB"/>
        </w:rPr>
        <w:t>Partially Supported</w:t>
      </w:r>
    </w:p>
    <w:p w14:paraId="6977CFF0" w14:textId="77777777" w:rsidR="00767543" w:rsidRPr="004E31C0" w:rsidRDefault="00767543" w:rsidP="004E31C0">
      <w:pPr>
        <w:pStyle w:val="Rubrik4"/>
        <w:rPr>
          <w:lang w:val="en-GB"/>
        </w:rPr>
      </w:pPr>
      <w:r w:rsidRPr="004E31C0">
        <w:rPr>
          <w:lang w:val="en-GB"/>
        </w:rPr>
        <w:t>Authorization</w:t>
      </w:r>
    </w:p>
    <w:p w14:paraId="34710D52" w14:textId="6B77169A"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7018C22D" w14:textId="75CD2E06" w:rsidR="00013DED" w:rsidRDefault="00013DED" w:rsidP="0006786B">
      <w:pPr>
        <w:pStyle w:val="Rubrik3"/>
        <w:rPr>
          <w:lang w:val="en-GB"/>
        </w:rPr>
      </w:pPr>
      <w:r w:rsidRPr="008556EA">
        <w:rPr>
          <w:lang w:val="en-GB"/>
        </w:rPr>
        <w:t>Request</w:t>
      </w:r>
      <w:r w:rsidR="0006786B">
        <w:rPr>
          <w:lang w:val="en-GB"/>
        </w:rPr>
        <w:t xml:space="preserve"> - Partially Supported</w:t>
      </w:r>
      <w:r w:rsidRPr="008556EA">
        <w:rPr>
          <w:lang w:val="en-GB"/>
        </w:rPr>
        <w:t>:</w:t>
      </w:r>
    </w:p>
    <w:p w14:paraId="00DE2BD1" w14:textId="77777777" w:rsidR="006849C2" w:rsidRPr="006849C2" w:rsidRDefault="00A93FB4" w:rsidP="0006786B">
      <w:pPr>
        <w:pStyle w:val="HTTPMessageLista"/>
        <w:rPr>
          <w:u w:val="single"/>
        </w:rPr>
      </w:pPr>
      <w:r>
        <w:t xml:space="preserve">Headers: </w:t>
      </w:r>
    </w:p>
    <w:p w14:paraId="6643A0F4" w14:textId="77777777" w:rsidR="006849C2" w:rsidRPr="0006786B" w:rsidRDefault="0006786B" w:rsidP="0006786B">
      <w:pPr>
        <w:pStyle w:val="OperationStatus"/>
        <w:rPr>
          <w:u w:val="single"/>
        </w:rPr>
      </w:pPr>
      <w:r>
        <w:t>Accept –Language</w:t>
      </w:r>
      <w:r>
        <w:tab/>
      </w:r>
      <w:r>
        <w:tab/>
      </w:r>
      <w:r>
        <w:tab/>
      </w:r>
      <w:r w:rsidR="00DA5103">
        <w:tab/>
      </w:r>
      <w:r w:rsidR="00013DED" w:rsidRPr="006849C2">
        <w:t>Not Supported</w:t>
      </w:r>
      <w:r w:rsidR="009A6A14">
        <w:rPr>
          <w:rStyle w:val="Fotnotsreferens"/>
        </w:rPr>
        <w:footnoteReference w:id="9"/>
      </w:r>
    </w:p>
    <w:p w14:paraId="4B829B0A" w14:textId="77777777" w:rsidR="00A93FB4" w:rsidRPr="006849C2" w:rsidRDefault="008B08EB" w:rsidP="0006786B">
      <w:pPr>
        <w:pStyle w:val="HTTPMessageLista"/>
        <w:rPr>
          <w:u w:val="single"/>
        </w:rPr>
      </w:pPr>
      <w:r>
        <w:t>Body</w:t>
      </w:r>
      <w:r w:rsidR="00A93FB4" w:rsidRPr="006849C2">
        <w:t xml:space="preserve">: </w:t>
      </w:r>
    </w:p>
    <w:p w14:paraId="6C82B13C" w14:textId="77777777" w:rsidR="00A93FB4" w:rsidRPr="00A93FB4" w:rsidRDefault="0006786B" w:rsidP="0006786B">
      <w:pPr>
        <w:pStyle w:val="OperationStatus"/>
        <w:rPr>
          <w:u w:val="single"/>
        </w:rPr>
      </w:pPr>
      <w:r>
        <w:t>filter</w:t>
      </w:r>
      <w:r>
        <w:tab/>
      </w:r>
      <w:r>
        <w:tab/>
      </w:r>
      <w:r>
        <w:tab/>
      </w:r>
      <w:r w:rsidR="00DA5103">
        <w:tab/>
      </w:r>
      <w:r>
        <w:t>Partially Supported</w:t>
      </w:r>
    </w:p>
    <w:p w14:paraId="6CD64C7F" w14:textId="77777777" w:rsidR="00A93FB4" w:rsidRPr="006849C2" w:rsidRDefault="00013DED" w:rsidP="00DA5103">
      <w:pPr>
        <w:pStyle w:val="OperationStatus"/>
        <w:numPr>
          <w:ilvl w:val="2"/>
          <w:numId w:val="24"/>
        </w:numPr>
      </w:pPr>
      <w:r w:rsidRPr="00A93FB4">
        <w:t>rou</w:t>
      </w:r>
      <w:r w:rsidR="0006786B">
        <w:t>te</w:t>
      </w:r>
      <w:r w:rsidR="0006786B">
        <w:tab/>
      </w:r>
      <w:r w:rsidR="0006786B">
        <w:tab/>
      </w:r>
      <w:r w:rsidR="0006786B">
        <w:tab/>
      </w:r>
      <w:r w:rsidR="0006786B">
        <w:tab/>
        <w:t>Partially Supported</w:t>
      </w:r>
      <w:r w:rsidR="00C2722F">
        <w:rPr>
          <w:rStyle w:val="Fotnotsreferens"/>
        </w:rPr>
        <w:footnoteReference w:id="10"/>
      </w:r>
    </w:p>
    <w:p w14:paraId="74418E28" w14:textId="77777777" w:rsidR="00A93FB4" w:rsidRPr="006849C2" w:rsidRDefault="0006786B" w:rsidP="00DA5103">
      <w:pPr>
        <w:pStyle w:val="OperationStatus"/>
        <w:numPr>
          <w:ilvl w:val="3"/>
          <w:numId w:val="24"/>
        </w:numPr>
      </w:pPr>
      <w:r>
        <w:t>coordinate</w:t>
      </w:r>
      <w:r>
        <w:tab/>
      </w:r>
      <w:r>
        <w:tab/>
      </w:r>
      <w:r>
        <w:tab/>
      </w:r>
      <w:r w:rsidR="00013DED" w:rsidRPr="006849C2">
        <w:t>Not Supported</w:t>
      </w:r>
    </w:p>
    <w:p w14:paraId="11F795A3" w14:textId="77777777" w:rsidR="00A93FB4" w:rsidRDefault="0006786B" w:rsidP="00DA5103">
      <w:pPr>
        <w:pStyle w:val="OperationStatus"/>
        <w:numPr>
          <w:ilvl w:val="3"/>
          <w:numId w:val="24"/>
        </w:numPr>
      </w:pPr>
      <w:proofErr w:type="spellStart"/>
      <w:r>
        <w:t>groupId</w:t>
      </w:r>
      <w:proofErr w:type="spellEnd"/>
      <w:r>
        <w:tab/>
      </w:r>
      <w:r>
        <w:tab/>
      </w:r>
      <w:r>
        <w:tab/>
      </w:r>
      <w:r w:rsidR="00DA5103">
        <w:tab/>
      </w:r>
      <w:r w:rsidR="00013DED" w:rsidRPr="006849C2">
        <w:t>Supported</w:t>
      </w:r>
    </w:p>
    <w:p w14:paraId="6234407D" w14:textId="77777777" w:rsidR="009A6A14" w:rsidRPr="006849C2" w:rsidRDefault="009A6A14" w:rsidP="009A6A14">
      <w:pPr>
        <w:pStyle w:val="OperationStatus"/>
        <w:numPr>
          <w:ilvl w:val="4"/>
          <w:numId w:val="24"/>
        </w:numPr>
      </w:pPr>
      <w:r>
        <w:t>type</w:t>
      </w:r>
      <w:r>
        <w:tab/>
      </w:r>
      <w:r>
        <w:tab/>
      </w:r>
      <w:r>
        <w:tab/>
      </w:r>
      <w:r>
        <w:tab/>
        <w:t>Supported</w:t>
      </w:r>
      <w:r>
        <w:rPr>
          <w:rStyle w:val="Fotnotsreferens"/>
        </w:rPr>
        <w:footnoteReference w:id="11"/>
      </w:r>
    </w:p>
    <w:p w14:paraId="099AF70C" w14:textId="77777777" w:rsidR="00A93FB4" w:rsidRPr="006849C2" w:rsidRDefault="0006786B" w:rsidP="00DA5103">
      <w:pPr>
        <w:pStyle w:val="OperationStatus"/>
        <w:numPr>
          <w:ilvl w:val="2"/>
          <w:numId w:val="24"/>
        </w:numPr>
      </w:pPr>
      <w:r>
        <w:t>group</w:t>
      </w:r>
      <w:r>
        <w:tab/>
      </w:r>
      <w:r>
        <w:tab/>
      </w:r>
      <w:r>
        <w:tab/>
      </w:r>
      <w:r>
        <w:tab/>
      </w:r>
      <w:r w:rsidR="003400DE" w:rsidRPr="006849C2">
        <w:t>Supported</w:t>
      </w:r>
      <w:r w:rsidR="00C2722F">
        <w:rPr>
          <w:rStyle w:val="Fotnotsreferens"/>
        </w:rPr>
        <w:footnoteReference w:id="12"/>
      </w:r>
    </w:p>
    <w:p w14:paraId="19042F99" w14:textId="77777777" w:rsidR="00D656FA" w:rsidRPr="006849C2" w:rsidRDefault="003400DE" w:rsidP="00DA5103">
      <w:pPr>
        <w:pStyle w:val="OperationStatus"/>
        <w:numPr>
          <w:ilvl w:val="3"/>
          <w:numId w:val="24"/>
        </w:numPr>
      </w:pPr>
      <w:proofErr w:type="spellStart"/>
      <w:r w:rsidRPr="006849C2">
        <w:t>groupType</w:t>
      </w:r>
      <w:proofErr w:type="spellEnd"/>
      <w:r w:rsidR="009A6A14">
        <w:tab/>
      </w:r>
      <w:r w:rsidR="009A6A14">
        <w:tab/>
      </w:r>
      <w:r w:rsidR="009A6A14">
        <w:tab/>
        <w:t>Supported</w:t>
      </w:r>
      <w:r w:rsidR="009A6A14">
        <w:rPr>
          <w:rStyle w:val="Fotnotsreferens"/>
        </w:rPr>
        <w:footnoteReference w:id="13"/>
      </w:r>
    </w:p>
    <w:p w14:paraId="50A2C8D0" w14:textId="77777777" w:rsidR="00013DED" w:rsidRPr="006849C2" w:rsidRDefault="0006786B" w:rsidP="00DA5103">
      <w:pPr>
        <w:pStyle w:val="OperationStatus"/>
        <w:numPr>
          <w:ilvl w:val="2"/>
          <w:numId w:val="24"/>
        </w:numPr>
      </w:pPr>
      <w:r>
        <w:t>area</w:t>
      </w:r>
      <w:r>
        <w:tab/>
      </w:r>
      <w:r>
        <w:tab/>
      </w:r>
      <w:r>
        <w:tab/>
      </w:r>
      <w:r>
        <w:tab/>
      </w:r>
      <w:r w:rsidR="003400DE" w:rsidRPr="006849C2">
        <w:t>Not Supported</w:t>
      </w:r>
    </w:p>
    <w:p w14:paraId="0FFEB14D" w14:textId="77777777" w:rsidR="00590C70" w:rsidRPr="006849C2" w:rsidRDefault="0006786B" w:rsidP="00DA5103">
      <w:pPr>
        <w:pStyle w:val="OperationStatus"/>
        <w:numPr>
          <w:ilvl w:val="2"/>
          <w:numId w:val="24"/>
        </w:numPr>
      </w:pPr>
      <w:proofErr w:type="spellStart"/>
      <w:r>
        <w:t>fareCategoryIds</w:t>
      </w:r>
      <w:proofErr w:type="spellEnd"/>
      <w:r>
        <w:tab/>
      </w:r>
      <w:r>
        <w:tab/>
      </w:r>
      <w:r>
        <w:tab/>
      </w:r>
      <w:r w:rsidR="00590C70" w:rsidRPr="006849C2">
        <w:t>Not</w:t>
      </w:r>
      <w:r w:rsidR="00494423" w:rsidRPr="006849C2">
        <w:t xml:space="preserve"> </w:t>
      </w:r>
      <w:r w:rsidR="00590C70" w:rsidRPr="006849C2">
        <w:t>Supported</w:t>
      </w:r>
    </w:p>
    <w:p w14:paraId="38E4935E" w14:textId="77777777" w:rsidR="008B08EB" w:rsidRDefault="008B08EB" w:rsidP="0057073C">
      <w:pPr>
        <w:pStyle w:val="OperationStatus"/>
        <w:numPr>
          <w:ilvl w:val="2"/>
          <w:numId w:val="24"/>
        </w:numPr>
      </w:pPr>
      <w:proofErr w:type="spellStart"/>
      <w:r>
        <w:t>productCategoryIds</w:t>
      </w:r>
      <w:proofErr w:type="spellEnd"/>
      <w:r>
        <w:tab/>
      </w:r>
      <w:r>
        <w:tab/>
      </w:r>
      <w:r>
        <w:tab/>
        <w:t>Supported</w:t>
      </w:r>
    </w:p>
    <w:p w14:paraId="33F6400F" w14:textId="77777777" w:rsidR="00590C70" w:rsidRDefault="0006786B" w:rsidP="0057073C">
      <w:pPr>
        <w:pStyle w:val="OperationStatus"/>
        <w:numPr>
          <w:ilvl w:val="2"/>
          <w:numId w:val="24"/>
        </w:numPr>
      </w:pPr>
      <w:proofErr w:type="spellStart"/>
      <w:r>
        <w:t>travellersCategoryId</w:t>
      </w:r>
      <w:proofErr w:type="spellEnd"/>
      <w:r w:rsidR="00DA5103">
        <w:tab/>
      </w:r>
      <w:r>
        <w:tab/>
      </w:r>
      <w:r>
        <w:tab/>
      </w:r>
      <w:r w:rsidR="00590C70" w:rsidRPr="006849C2">
        <w:t>Supported</w:t>
      </w:r>
      <w:r w:rsidR="009A6A14">
        <w:rPr>
          <w:rStyle w:val="Fotnotsreferens"/>
        </w:rPr>
        <w:footnoteReference w:id="14"/>
      </w:r>
    </w:p>
    <w:p w14:paraId="09046129" w14:textId="77777777" w:rsidR="0006786B" w:rsidRDefault="0006786B" w:rsidP="00DA5103">
      <w:pPr>
        <w:pStyle w:val="OperationStatus"/>
        <w:numPr>
          <w:ilvl w:val="2"/>
          <w:numId w:val="24"/>
        </w:numPr>
      </w:pPr>
      <w:proofErr w:type="spellStart"/>
      <w:r w:rsidRPr="006849C2">
        <w:t>travellersPerCategory</w:t>
      </w:r>
      <w:proofErr w:type="spellEnd"/>
      <w:r>
        <w:tab/>
      </w:r>
      <w:r w:rsidR="00DA5103">
        <w:tab/>
      </w:r>
      <w:r>
        <w:tab/>
        <w:t>Supported</w:t>
      </w:r>
      <w:r w:rsidR="009A6A14">
        <w:rPr>
          <w:rStyle w:val="Fotnotsreferens"/>
        </w:rPr>
        <w:footnoteReference w:id="15"/>
      </w:r>
    </w:p>
    <w:p w14:paraId="08100FFB" w14:textId="77777777" w:rsidR="00590C70" w:rsidRPr="006849C2" w:rsidRDefault="008D1FE5" w:rsidP="00DA5103">
      <w:pPr>
        <w:pStyle w:val="OperationStatus"/>
        <w:numPr>
          <w:ilvl w:val="2"/>
          <w:numId w:val="24"/>
        </w:numPr>
      </w:pPr>
      <w:proofErr w:type="spellStart"/>
      <w:r w:rsidRPr="006849C2">
        <w:t>productProperties</w:t>
      </w:r>
      <w:proofErr w:type="spellEnd"/>
      <w:r w:rsidRPr="006849C2">
        <w:t xml:space="preserve"> </w:t>
      </w:r>
      <w:r w:rsidR="0006786B">
        <w:tab/>
      </w:r>
      <w:r w:rsidR="0006786B">
        <w:tab/>
      </w:r>
      <w:r w:rsidR="00DA5103">
        <w:tab/>
      </w:r>
      <w:r w:rsidRPr="006849C2">
        <w:t>Not</w:t>
      </w:r>
      <w:r w:rsidR="00494423" w:rsidRPr="006849C2">
        <w:t xml:space="preserve"> </w:t>
      </w:r>
      <w:r w:rsidRPr="006849C2">
        <w:t>Supported</w:t>
      </w:r>
    </w:p>
    <w:p w14:paraId="6B41B87E" w14:textId="77777777" w:rsidR="008D1FE5" w:rsidRPr="006849C2" w:rsidRDefault="008D1FE5" w:rsidP="00DA5103">
      <w:pPr>
        <w:pStyle w:val="OperationStatus"/>
        <w:numPr>
          <w:ilvl w:val="2"/>
          <w:numId w:val="24"/>
        </w:numPr>
      </w:pPr>
      <w:r w:rsidRPr="006849C2">
        <w:t>adjac</w:t>
      </w:r>
      <w:r w:rsidR="00494423" w:rsidRPr="006849C2">
        <w:t xml:space="preserve">encies </w:t>
      </w:r>
      <w:r w:rsidR="0006786B">
        <w:tab/>
      </w:r>
      <w:r w:rsidR="0006786B">
        <w:tab/>
      </w:r>
      <w:r w:rsidR="0006786B">
        <w:tab/>
      </w:r>
      <w:r w:rsidR="00DA5103">
        <w:tab/>
      </w:r>
      <w:r w:rsidR="00494423" w:rsidRPr="006849C2">
        <w:t>Not Supported</w:t>
      </w:r>
    </w:p>
    <w:p w14:paraId="534FAF56" w14:textId="743A7D0B" w:rsidR="00D656FA" w:rsidRDefault="00494423" w:rsidP="00DA5103">
      <w:pPr>
        <w:pStyle w:val="OperationStatus"/>
        <w:numPr>
          <w:ilvl w:val="2"/>
          <w:numId w:val="24"/>
        </w:numPr>
      </w:pPr>
      <w:r w:rsidRPr="006849C2">
        <w:t xml:space="preserve">temporal </w:t>
      </w:r>
      <w:r w:rsidR="0006786B">
        <w:tab/>
      </w:r>
      <w:r w:rsidR="0006786B">
        <w:tab/>
      </w:r>
      <w:r w:rsidR="0006786B">
        <w:tab/>
      </w:r>
      <w:r w:rsidR="00DA5103">
        <w:tab/>
      </w:r>
      <w:r w:rsidRPr="006849C2">
        <w:t>Not Supported</w:t>
      </w:r>
    </w:p>
    <w:p w14:paraId="76EF05CB" w14:textId="77777777" w:rsidR="00B8273A" w:rsidRPr="00B8273A" w:rsidRDefault="00B8273A" w:rsidP="00B8273A">
      <w:pPr>
        <w:rPr>
          <w:lang w:val="en-US"/>
        </w:rPr>
      </w:pPr>
    </w:p>
    <w:p w14:paraId="02DBF97A" w14:textId="77777777" w:rsidR="00B8273A" w:rsidRPr="006849C2" w:rsidRDefault="00B8273A" w:rsidP="00B8273A">
      <w:pPr>
        <w:pStyle w:val="HTTPMessageLista"/>
        <w:numPr>
          <w:ilvl w:val="0"/>
          <w:numId w:val="0"/>
        </w:numPr>
        <w:ind w:left="360" w:hanging="360"/>
      </w:pPr>
    </w:p>
    <w:p w14:paraId="33064FEF" w14:textId="77777777" w:rsidR="00D656FA" w:rsidRPr="008556EA" w:rsidRDefault="00D656FA" w:rsidP="006849C2">
      <w:pPr>
        <w:pStyle w:val="Rubrik3"/>
        <w:rPr>
          <w:lang w:val="en-GB"/>
        </w:rPr>
      </w:pPr>
      <w:r>
        <w:rPr>
          <w:lang w:val="en-GB"/>
        </w:rPr>
        <w:t>Response</w:t>
      </w:r>
      <w:r w:rsidR="00B0112C">
        <w:rPr>
          <w:lang w:val="en-GB"/>
        </w:rPr>
        <w:t xml:space="preserve"> – Partially Supported</w:t>
      </w:r>
      <w:r w:rsidRPr="008556EA">
        <w:rPr>
          <w:lang w:val="en-GB"/>
        </w:rPr>
        <w:t>:</w:t>
      </w:r>
    </w:p>
    <w:p w14:paraId="14354790" w14:textId="77777777" w:rsidR="00DA716D" w:rsidRPr="006849C2" w:rsidRDefault="00DA716D" w:rsidP="00B0112C">
      <w:pPr>
        <w:pStyle w:val="HTTPMessageLista"/>
      </w:pPr>
      <w:r w:rsidRPr="006849C2">
        <w:t>Headers:</w:t>
      </w:r>
    </w:p>
    <w:p w14:paraId="5B071A94" w14:textId="77777777" w:rsidR="00B0112C" w:rsidRDefault="00B0112C" w:rsidP="00B0112C">
      <w:pPr>
        <w:pStyle w:val="OperationStatus"/>
      </w:pPr>
      <w:r>
        <w:t>Content-Language</w:t>
      </w:r>
      <w:r>
        <w:tab/>
      </w:r>
      <w:r>
        <w:tab/>
      </w:r>
      <w:r>
        <w:tab/>
      </w:r>
      <w:r w:rsidR="00743A37">
        <w:tab/>
      </w:r>
      <w:r>
        <w:t>Supported</w:t>
      </w:r>
      <w:r w:rsidR="00C2722F">
        <w:rPr>
          <w:rStyle w:val="Fotnotsreferens"/>
        </w:rPr>
        <w:footnoteReference w:id="16"/>
      </w:r>
    </w:p>
    <w:p w14:paraId="3A93939B" w14:textId="77777777" w:rsidR="008B08EB" w:rsidRDefault="008B08EB" w:rsidP="008B08EB">
      <w:pPr>
        <w:pStyle w:val="OperationStatus"/>
      </w:pPr>
      <w:r>
        <w:t>Expires</w:t>
      </w:r>
      <w:r>
        <w:tab/>
      </w:r>
      <w:r>
        <w:tab/>
      </w:r>
      <w:r>
        <w:tab/>
      </w:r>
      <w:r>
        <w:tab/>
        <w:t>Supported</w:t>
      </w:r>
    </w:p>
    <w:p w14:paraId="4A92741B" w14:textId="77777777" w:rsidR="00D656FA" w:rsidRPr="006849C2" w:rsidRDefault="004640E7" w:rsidP="00B0112C">
      <w:pPr>
        <w:pStyle w:val="HTTPMessageLista"/>
        <w:rPr>
          <w:u w:val="single"/>
        </w:rPr>
      </w:pPr>
      <w:r w:rsidRPr="006849C2">
        <w:t>Body</w:t>
      </w:r>
      <w:r w:rsidR="00D656FA" w:rsidRPr="006849C2">
        <w:t xml:space="preserve">: </w:t>
      </w:r>
    </w:p>
    <w:p w14:paraId="6F7CFEA1" w14:textId="77777777" w:rsidR="004640E7" w:rsidRPr="004640E7" w:rsidRDefault="004640E7" w:rsidP="00B0112C">
      <w:pPr>
        <w:pStyle w:val="OperationStatus"/>
        <w:rPr>
          <w:u w:val="single"/>
        </w:rPr>
      </w:pPr>
      <w:proofErr w:type="spellStart"/>
      <w:r>
        <w:t>productSetAlternatives</w:t>
      </w:r>
      <w:proofErr w:type="spellEnd"/>
      <w:r>
        <w:t xml:space="preserve"> </w:t>
      </w:r>
      <w:r w:rsidR="00B0112C">
        <w:tab/>
      </w:r>
      <w:r w:rsidR="00B0112C">
        <w:tab/>
      </w:r>
      <w:r w:rsidR="00743A37">
        <w:tab/>
      </w:r>
      <w:r>
        <w:t>Partially Supported</w:t>
      </w:r>
    </w:p>
    <w:p w14:paraId="294169FD" w14:textId="77777777" w:rsidR="004640E7" w:rsidRPr="006849C2" w:rsidRDefault="004640E7" w:rsidP="00B0112C">
      <w:pPr>
        <w:pStyle w:val="OperationStatus"/>
        <w:numPr>
          <w:ilvl w:val="2"/>
          <w:numId w:val="24"/>
        </w:numPr>
      </w:pPr>
      <w:r w:rsidRPr="006849C2">
        <w:t xml:space="preserve">products </w:t>
      </w:r>
      <w:r w:rsidR="00B0112C">
        <w:tab/>
      </w:r>
      <w:r w:rsidR="00B0112C">
        <w:tab/>
      </w:r>
      <w:r w:rsidR="00B0112C">
        <w:tab/>
      </w:r>
      <w:r w:rsidR="00743A37">
        <w:tab/>
      </w:r>
      <w:r w:rsidRPr="006849C2">
        <w:t>Partially Supported</w:t>
      </w:r>
    </w:p>
    <w:p w14:paraId="4D8BE05B" w14:textId="77777777" w:rsidR="004640E7" w:rsidRPr="006849C2" w:rsidRDefault="004640E7" w:rsidP="00B0112C">
      <w:pPr>
        <w:pStyle w:val="OperationStatus"/>
        <w:numPr>
          <w:ilvl w:val="3"/>
          <w:numId w:val="24"/>
        </w:numPr>
      </w:pPr>
      <w:r w:rsidRPr="006849C2">
        <w:lastRenderedPageBreak/>
        <w:t xml:space="preserve">product </w:t>
      </w:r>
      <w:r w:rsidR="00B0112C">
        <w:tab/>
      </w:r>
      <w:r w:rsidR="00B0112C">
        <w:tab/>
      </w:r>
      <w:r w:rsidR="00B0112C">
        <w:tab/>
      </w:r>
      <w:r w:rsidR="00743A37">
        <w:tab/>
      </w:r>
      <w:r w:rsidRPr="006849C2">
        <w:t>Partially Supported</w:t>
      </w:r>
      <w:r w:rsidR="00C2722F">
        <w:rPr>
          <w:rStyle w:val="Fotnotsreferens"/>
        </w:rPr>
        <w:footnoteReference w:id="17"/>
      </w:r>
    </w:p>
    <w:p w14:paraId="0A2AEDE9" w14:textId="77777777" w:rsidR="002C4DBD" w:rsidRPr="00AF56E6" w:rsidRDefault="00B81847" w:rsidP="0064719E">
      <w:pPr>
        <w:pStyle w:val="Rubrik2"/>
      </w:pPr>
      <w:bookmarkStart w:id="201" w:name="_Toc33685587"/>
      <w:r w:rsidRPr="004E31C0">
        <w:t xml:space="preserve">GET </w:t>
      </w:r>
      <w:r w:rsidR="000F478F" w:rsidRPr="004E31C0">
        <w:t>/</w:t>
      </w:r>
      <w:r w:rsidRPr="004E31C0">
        <w:t>product/{</w:t>
      </w:r>
      <w:proofErr w:type="spellStart"/>
      <w:r w:rsidRPr="004E31C0">
        <w:t>productId</w:t>
      </w:r>
      <w:proofErr w:type="spellEnd"/>
      <w:r w:rsidRPr="004E31C0">
        <w:t>}</w:t>
      </w:r>
      <w:bookmarkEnd w:id="201"/>
    </w:p>
    <w:p w14:paraId="2BF5B7DF" w14:textId="77777777" w:rsidR="00A439CE" w:rsidRPr="004E31C0" w:rsidRDefault="00A439CE" w:rsidP="00A439CE">
      <w:pPr>
        <w:rPr>
          <w:lang w:val="en-GB"/>
        </w:rPr>
      </w:pPr>
      <w:r>
        <w:rPr>
          <w:lang w:val="en-GB"/>
        </w:rPr>
        <w:t>Partially Supported</w:t>
      </w:r>
      <w:r w:rsidRPr="004E31C0">
        <w:rPr>
          <w:lang w:val="en-GB"/>
        </w:rPr>
        <w:t xml:space="preserve"> </w:t>
      </w:r>
    </w:p>
    <w:p w14:paraId="0C9BB0A5" w14:textId="77777777" w:rsidR="00767543" w:rsidRPr="004E31C0" w:rsidRDefault="00767543" w:rsidP="004E31C0">
      <w:pPr>
        <w:pStyle w:val="Rubrik4"/>
        <w:rPr>
          <w:lang w:val="en-GB"/>
        </w:rPr>
      </w:pPr>
      <w:r w:rsidRPr="004E31C0">
        <w:rPr>
          <w:lang w:val="en-GB"/>
        </w:rPr>
        <w:t>Authorization</w:t>
      </w:r>
    </w:p>
    <w:p w14:paraId="4BD45A1F" w14:textId="52AB0196"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C92293C" w14:textId="77777777" w:rsidR="002F7B23" w:rsidRPr="00657729" w:rsidRDefault="002C4DBD" w:rsidP="00657729">
      <w:pPr>
        <w:pStyle w:val="Rubrik3"/>
        <w:rPr>
          <w:lang w:val="en-GB"/>
        </w:rPr>
      </w:pPr>
      <w:r w:rsidRPr="008556EA">
        <w:rPr>
          <w:lang w:val="en-GB"/>
        </w:rPr>
        <w:t>Request</w:t>
      </w:r>
      <w:r w:rsidR="005C59F1">
        <w:rPr>
          <w:lang w:val="en-GB"/>
        </w:rPr>
        <w:t xml:space="preserve"> - Supported</w:t>
      </w:r>
    </w:p>
    <w:p w14:paraId="7E44B1B1" w14:textId="77777777" w:rsidR="002F7B23" w:rsidRPr="008556EA" w:rsidRDefault="002F7B23" w:rsidP="005C59F1">
      <w:pPr>
        <w:pStyle w:val="Rubrik3"/>
        <w:rPr>
          <w:lang w:val="en-GB"/>
        </w:rPr>
      </w:pPr>
      <w:r>
        <w:rPr>
          <w:lang w:val="en-GB"/>
        </w:rPr>
        <w:t>Response</w:t>
      </w:r>
      <w:r w:rsidR="005C59F1">
        <w:rPr>
          <w:lang w:val="en-GB"/>
        </w:rPr>
        <w:t xml:space="preserve"> – Partially Supported</w:t>
      </w:r>
    </w:p>
    <w:p w14:paraId="2C61DDC5" w14:textId="77777777" w:rsidR="005C59F1" w:rsidRPr="006849C2" w:rsidRDefault="005C59F1" w:rsidP="005C59F1">
      <w:pPr>
        <w:pStyle w:val="HTTPMessageLista"/>
      </w:pPr>
      <w:r w:rsidRPr="006849C2">
        <w:t>Headers:</w:t>
      </w:r>
    </w:p>
    <w:p w14:paraId="41859BD1" w14:textId="77777777" w:rsidR="005C59F1" w:rsidRPr="007C0983" w:rsidRDefault="005C59F1" w:rsidP="005C59F1">
      <w:pPr>
        <w:pStyle w:val="OperationStatus"/>
        <w:rPr>
          <w:u w:val="single"/>
        </w:rPr>
      </w:pPr>
      <w:r>
        <w:t>Content-Language</w:t>
      </w:r>
      <w:r>
        <w:tab/>
      </w:r>
      <w:r>
        <w:tab/>
      </w:r>
      <w:r>
        <w:tab/>
      </w:r>
      <w:r>
        <w:tab/>
        <w:t>Supported</w:t>
      </w:r>
      <w:r>
        <w:rPr>
          <w:rStyle w:val="Fotnotsreferens"/>
        </w:rPr>
        <w:footnoteReference w:id="18"/>
      </w:r>
    </w:p>
    <w:p w14:paraId="3DB7852E" w14:textId="77777777" w:rsidR="007C0983" w:rsidRPr="007C0983" w:rsidRDefault="007C0983" w:rsidP="007C0983">
      <w:pPr>
        <w:pStyle w:val="OperationStatus"/>
      </w:pPr>
      <w:r>
        <w:t>Expires</w:t>
      </w:r>
      <w:r>
        <w:tab/>
      </w:r>
      <w:r>
        <w:tab/>
      </w:r>
      <w:r>
        <w:tab/>
      </w:r>
      <w:r>
        <w:tab/>
        <w:t>Supported</w:t>
      </w:r>
    </w:p>
    <w:p w14:paraId="447D10E6" w14:textId="77777777" w:rsidR="005C59F1" w:rsidRDefault="002F7B23" w:rsidP="005C59F1">
      <w:pPr>
        <w:pStyle w:val="HTTPMessageLista"/>
        <w:rPr>
          <w:u w:val="single"/>
        </w:rPr>
      </w:pPr>
      <w:r>
        <w:t xml:space="preserve">Body: </w:t>
      </w:r>
    </w:p>
    <w:p w14:paraId="0CFE2392" w14:textId="77777777" w:rsidR="00D11713" w:rsidRPr="00657729" w:rsidRDefault="002F7B23" w:rsidP="008556EA">
      <w:pPr>
        <w:pStyle w:val="OperationStatus"/>
      </w:pPr>
      <w:r w:rsidRPr="005C59F1">
        <w:t xml:space="preserve">product </w:t>
      </w:r>
      <w:r w:rsidR="005C59F1">
        <w:tab/>
      </w:r>
      <w:r w:rsidR="005C59F1">
        <w:tab/>
      </w:r>
      <w:r w:rsidR="005C59F1">
        <w:tab/>
      </w:r>
      <w:r w:rsidR="005C59F1">
        <w:tab/>
      </w:r>
      <w:r w:rsidRPr="005C59F1">
        <w:t>Partially Supported</w:t>
      </w:r>
      <w:r w:rsidR="005C59F1">
        <w:rPr>
          <w:rStyle w:val="Fotnotsreferens"/>
        </w:rPr>
        <w:footnoteReference w:id="19"/>
      </w:r>
    </w:p>
    <w:p w14:paraId="0CA74D9E" w14:textId="77777777" w:rsidR="00685EE1" w:rsidRDefault="000F478F" w:rsidP="0064719E">
      <w:pPr>
        <w:pStyle w:val="Rubrik2"/>
      </w:pPr>
      <w:bookmarkStart w:id="202" w:name="_Toc33685588"/>
      <w:r w:rsidRPr="001824E7">
        <w:t>GET /</w:t>
      </w:r>
      <w:proofErr w:type="spellStart"/>
      <w:r w:rsidRPr="001824E7">
        <w:t>productcat</w:t>
      </w:r>
      <w:proofErr w:type="spellEnd"/>
      <w:r w:rsidRPr="001824E7">
        <w:t>/fare</w:t>
      </w:r>
      <w:bookmarkEnd w:id="202"/>
    </w:p>
    <w:p w14:paraId="09595502" w14:textId="77777777" w:rsidR="00A95BCA" w:rsidRPr="00A95BCA" w:rsidRDefault="00A95BCA" w:rsidP="00A95BCA">
      <w:pPr>
        <w:rPr>
          <w:lang w:val="en-GB"/>
        </w:rPr>
      </w:pPr>
      <w:r>
        <w:rPr>
          <w:lang w:val="en-GB"/>
        </w:rPr>
        <w:t>Partially Supported</w:t>
      </w:r>
    </w:p>
    <w:p w14:paraId="431EE074" w14:textId="77777777" w:rsidR="00767543" w:rsidRDefault="00767543" w:rsidP="004E31C0">
      <w:pPr>
        <w:pStyle w:val="Rubrik4"/>
      </w:pPr>
      <w:proofErr w:type="spellStart"/>
      <w:r>
        <w:t>Authorization</w:t>
      </w:r>
      <w:proofErr w:type="spellEnd"/>
    </w:p>
    <w:p w14:paraId="12959ADC" w14:textId="77777777" w:rsidR="00767543" w:rsidRDefault="00767543" w:rsidP="00767543">
      <w:proofErr w:type="spellStart"/>
      <w:r>
        <w:t>bobAuthZ</w:t>
      </w:r>
      <w:proofErr w:type="spellEnd"/>
      <w:r>
        <w:t>: [</w:t>
      </w:r>
      <w:proofErr w:type="spellStart"/>
      <w:r>
        <w:t>pos</w:t>
      </w:r>
      <w:proofErr w:type="spellEnd"/>
      <w:r>
        <w:t>]</w:t>
      </w:r>
    </w:p>
    <w:p w14:paraId="10629FCC" w14:textId="77777777" w:rsidR="00685EE1" w:rsidRPr="008556EA" w:rsidRDefault="005C59F1" w:rsidP="005C59F1">
      <w:pPr>
        <w:pStyle w:val="Rubrik3"/>
        <w:rPr>
          <w:lang w:val="en-GB"/>
        </w:rPr>
      </w:pPr>
      <w:r>
        <w:rPr>
          <w:lang w:val="en-GB"/>
        </w:rPr>
        <w:t>Request – Partially Supported</w:t>
      </w:r>
    </w:p>
    <w:p w14:paraId="32991F97" w14:textId="77777777" w:rsidR="00657729" w:rsidRDefault="00752B00" w:rsidP="00657729">
      <w:pPr>
        <w:pStyle w:val="HTTPMessageLista"/>
      </w:pPr>
      <w:r>
        <w:t>Headers:</w:t>
      </w:r>
    </w:p>
    <w:p w14:paraId="375DAC76" w14:textId="77777777" w:rsidR="00752B00" w:rsidRPr="00657729" w:rsidRDefault="00752B00" w:rsidP="00657729">
      <w:pPr>
        <w:pStyle w:val="OperationStatus"/>
      </w:pPr>
      <w:r w:rsidRPr="00657729">
        <w:t xml:space="preserve">Accept-Language </w:t>
      </w:r>
      <w:r w:rsidR="00657729">
        <w:tab/>
      </w:r>
      <w:r w:rsidR="00657729">
        <w:tab/>
      </w:r>
      <w:r w:rsidR="00657729">
        <w:tab/>
      </w:r>
      <w:r w:rsidR="00657729">
        <w:tab/>
      </w:r>
      <w:r w:rsidRPr="00657729">
        <w:t>Not Supported</w:t>
      </w:r>
      <w:r w:rsidR="00657729">
        <w:rPr>
          <w:rStyle w:val="Fotnotsreferens"/>
        </w:rPr>
        <w:footnoteReference w:id="20"/>
      </w:r>
    </w:p>
    <w:p w14:paraId="1FAE0515" w14:textId="77777777" w:rsidR="00685EE1" w:rsidRPr="008556EA" w:rsidRDefault="00685EE1" w:rsidP="00657729">
      <w:pPr>
        <w:pStyle w:val="Rubrik3"/>
        <w:rPr>
          <w:lang w:val="en-GB"/>
        </w:rPr>
      </w:pPr>
      <w:r>
        <w:rPr>
          <w:lang w:val="en-GB"/>
        </w:rPr>
        <w:t>Response</w:t>
      </w:r>
      <w:r w:rsidR="00657729">
        <w:rPr>
          <w:lang w:val="en-GB"/>
        </w:rPr>
        <w:t xml:space="preserve"> - Supported</w:t>
      </w:r>
    </w:p>
    <w:p w14:paraId="7205C4C7" w14:textId="77777777" w:rsidR="00657729" w:rsidRPr="006849C2" w:rsidRDefault="00657729" w:rsidP="00657729">
      <w:pPr>
        <w:pStyle w:val="HTTPMessageLista"/>
      </w:pPr>
      <w:r w:rsidRPr="006849C2">
        <w:t>Headers:</w:t>
      </w:r>
    </w:p>
    <w:p w14:paraId="625AF170"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1"/>
      </w:r>
    </w:p>
    <w:p w14:paraId="55ED4C4C" w14:textId="77777777" w:rsidR="00BF4530" w:rsidRDefault="00BF4530" w:rsidP="00BF4530">
      <w:pPr>
        <w:pStyle w:val="HTTPMessageLista"/>
      </w:pPr>
      <w:r>
        <w:t>Body:</w:t>
      </w:r>
    </w:p>
    <w:p w14:paraId="0B94EE0F" w14:textId="77777777" w:rsidR="00BF4530" w:rsidRPr="005C59F1" w:rsidRDefault="00BF4530" w:rsidP="00BF4530">
      <w:pPr>
        <w:pStyle w:val="OperationStatus"/>
      </w:pPr>
      <w:proofErr w:type="spellStart"/>
      <w:r>
        <w:t>fareCategories</w:t>
      </w:r>
      <w:proofErr w:type="spellEnd"/>
      <w:r>
        <w:tab/>
      </w:r>
      <w:r>
        <w:tab/>
      </w:r>
      <w:r>
        <w:tab/>
      </w:r>
      <w:r>
        <w:tab/>
        <w:t>Supported</w:t>
      </w:r>
      <w:r>
        <w:rPr>
          <w:rStyle w:val="Fotnotsreferens"/>
        </w:rPr>
        <w:footnoteReference w:id="22"/>
      </w:r>
    </w:p>
    <w:p w14:paraId="6B7D5EE2"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3ADEF19" w14:textId="77777777" w:rsidR="000F478F" w:rsidRDefault="000F478F" w:rsidP="0064719E">
      <w:pPr>
        <w:pStyle w:val="Rubrik2"/>
      </w:pPr>
      <w:bookmarkStart w:id="203" w:name="_Toc33685589"/>
      <w:r w:rsidRPr="001824E7">
        <w:lastRenderedPageBreak/>
        <w:t>GET /</w:t>
      </w:r>
      <w:proofErr w:type="spellStart"/>
      <w:r w:rsidRPr="001824E7">
        <w:t>productcat</w:t>
      </w:r>
      <w:proofErr w:type="spellEnd"/>
      <w:r w:rsidRPr="001824E7">
        <w:t>/product</w:t>
      </w:r>
      <w:bookmarkEnd w:id="203"/>
    </w:p>
    <w:p w14:paraId="02BA7A9C" w14:textId="77777777" w:rsidR="00A439CE" w:rsidRDefault="00A439CE" w:rsidP="00A439CE">
      <w:pPr>
        <w:rPr>
          <w:lang w:val="en-GB"/>
        </w:rPr>
      </w:pPr>
      <w:r>
        <w:rPr>
          <w:lang w:val="en-GB"/>
        </w:rPr>
        <w:t>Partially Supported</w:t>
      </w:r>
    </w:p>
    <w:p w14:paraId="46FE750F" w14:textId="77777777" w:rsidR="00767543" w:rsidRDefault="00767543" w:rsidP="004E31C0">
      <w:pPr>
        <w:pStyle w:val="Rubrik4"/>
      </w:pPr>
      <w:proofErr w:type="spellStart"/>
      <w:r>
        <w:t>Authorization</w:t>
      </w:r>
      <w:proofErr w:type="spellEnd"/>
    </w:p>
    <w:p w14:paraId="2ADD97BF" w14:textId="0568CA36"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121335F5" w14:textId="77777777" w:rsidR="00752B00" w:rsidRPr="008556EA" w:rsidRDefault="00657729" w:rsidP="00657729">
      <w:pPr>
        <w:pStyle w:val="Rubrik3"/>
        <w:rPr>
          <w:lang w:val="en-GB"/>
        </w:rPr>
      </w:pPr>
      <w:r>
        <w:rPr>
          <w:lang w:val="en-GB"/>
        </w:rPr>
        <w:t>Request – Partially Supported</w:t>
      </w:r>
    </w:p>
    <w:p w14:paraId="0609BAFE" w14:textId="77777777" w:rsidR="00657729" w:rsidRDefault="00752B00" w:rsidP="00657729">
      <w:pPr>
        <w:pStyle w:val="HTTPMessageLista"/>
      </w:pPr>
      <w:r>
        <w:t>Headers:</w:t>
      </w:r>
    </w:p>
    <w:p w14:paraId="3E576496" w14:textId="77777777" w:rsidR="00752B00" w:rsidRPr="00657729" w:rsidRDefault="00657729" w:rsidP="00657729">
      <w:pPr>
        <w:pStyle w:val="OperationStatus"/>
      </w:pPr>
      <w:r>
        <w:t>Accept-Language</w:t>
      </w:r>
      <w:r>
        <w:tab/>
      </w:r>
      <w:r>
        <w:tab/>
      </w:r>
      <w:r>
        <w:tab/>
      </w:r>
      <w:r>
        <w:tab/>
      </w:r>
      <w:r w:rsidR="00752B00" w:rsidRPr="00657729">
        <w:t>Not Supported</w:t>
      </w:r>
      <w:r>
        <w:rPr>
          <w:rStyle w:val="Fotnotsreferens"/>
        </w:rPr>
        <w:footnoteReference w:id="23"/>
      </w:r>
    </w:p>
    <w:p w14:paraId="39BA9ED1" w14:textId="77777777" w:rsidR="00752B00" w:rsidRPr="008556EA" w:rsidRDefault="00752B00" w:rsidP="00657729">
      <w:pPr>
        <w:pStyle w:val="Rubrik3"/>
        <w:rPr>
          <w:lang w:val="en-GB"/>
        </w:rPr>
      </w:pPr>
      <w:r>
        <w:rPr>
          <w:lang w:val="en-GB"/>
        </w:rPr>
        <w:t>Response</w:t>
      </w:r>
      <w:r w:rsidR="00657729">
        <w:rPr>
          <w:lang w:val="en-GB"/>
        </w:rPr>
        <w:t xml:space="preserve"> - Supported</w:t>
      </w:r>
    </w:p>
    <w:p w14:paraId="476B86FA" w14:textId="77777777" w:rsidR="00657729" w:rsidRPr="006849C2" w:rsidRDefault="00657729" w:rsidP="00657729">
      <w:pPr>
        <w:pStyle w:val="HTTPMessageLista"/>
      </w:pPr>
      <w:r w:rsidRPr="006849C2">
        <w:t>Headers:</w:t>
      </w:r>
    </w:p>
    <w:p w14:paraId="0325F080" w14:textId="77777777" w:rsidR="00657729" w:rsidRPr="00BF4530" w:rsidRDefault="00657729" w:rsidP="00657729">
      <w:pPr>
        <w:pStyle w:val="OperationStatus"/>
        <w:rPr>
          <w:u w:val="single"/>
        </w:rPr>
      </w:pPr>
      <w:r>
        <w:t>Content-Language</w:t>
      </w:r>
      <w:r>
        <w:tab/>
      </w:r>
      <w:r>
        <w:tab/>
      </w:r>
      <w:r>
        <w:tab/>
      </w:r>
      <w:r>
        <w:tab/>
        <w:t>Supported</w:t>
      </w:r>
      <w:r>
        <w:rPr>
          <w:rStyle w:val="Fotnotsreferens"/>
        </w:rPr>
        <w:footnoteReference w:id="24"/>
      </w:r>
    </w:p>
    <w:p w14:paraId="61882382" w14:textId="77777777" w:rsidR="00BF4530" w:rsidRDefault="00BF4530" w:rsidP="00BF4530">
      <w:pPr>
        <w:pStyle w:val="HTTPMessageLista"/>
      </w:pPr>
      <w:r>
        <w:t>Body:</w:t>
      </w:r>
    </w:p>
    <w:p w14:paraId="3EC7173C" w14:textId="77777777" w:rsidR="00BF4530" w:rsidRPr="005C59F1" w:rsidRDefault="00BF4530" w:rsidP="00BF4530">
      <w:pPr>
        <w:pStyle w:val="OperationStatus"/>
      </w:pPr>
      <w:proofErr w:type="spellStart"/>
      <w:r>
        <w:t>productCategories</w:t>
      </w:r>
      <w:proofErr w:type="spellEnd"/>
      <w:r>
        <w:tab/>
      </w:r>
      <w:r>
        <w:tab/>
      </w:r>
      <w:r>
        <w:tab/>
        <w:t>Supported</w:t>
      </w:r>
    </w:p>
    <w:p w14:paraId="76D31D94" w14:textId="77777777" w:rsidR="000F478F" w:rsidRDefault="000F478F" w:rsidP="0064719E">
      <w:pPr>
        <w:pStyle w:val="Rubrik2"/>
      </w:pPr>
      <w:bookmarkStart w:id="204" w:name="_Toc33685590"/>
      <w:r w:rsidRPr="001824E7">
        <w:t>GET /</w:t>
      </w:r>
      <w:proofErr w:type="spellStart"/>
      <w:r w:rsidRPr="001824E7">
        <w:t>productcat</w:t>
      </w:r>
      <w:proofErr w:type="spellEnd"/>
      <w:r w:rsidRPr="001824E7">
        <w:t>/traveller</w:t>
      </w:r>
      <w:bookmarkEnd w:id="204"/>
    </w:p>
    <w:p w14:paraId="1C22AD3B" w14:textId="77777777" w:rsidR="00A95BCA" w:rsidRDefault="00A95BCA" w:rsidP="00A95BCA">
      <w:pPr>
        <w:rPr>
          <w:lang w:val="en-GB"/>
        </w:rPr>
      </w:pPr>
      <w:r>
        <w:rPr>
          <w:lang w:val="en-GB"/>
        </w:rPr>
        <w:t>Partially Supported</w:t>
      </w:r>
    </w:p>
    <w:p w14:paraId="795C6AA6" w14:textId="77777777" w:rsidR="00767543" w:rsidRDefault="00767543" w:rsidP="004E31C0">
      <w:pPr>
        <w:pStyle w:val="Rubrik4"/>
      </w:pPr>
      <w:proofErr w:type="spellStart"/>
      <w:r>
        <w:t>Authorization</w:t>
      </w:r>
      <w:proofErr w:type="spellEnd"/>
    </w:p>
    <w:p w14:paraId="697467AD" w14:textId="77777777" w:rsidR="00767543" w:rsidRDefault="00767543" w:rsidP="00767543">
      <w:proofErr w:type="spellStart"/>
      <w:r>
        <w:t>bobAuthZ</w:t>
      </w:r>
      <w:proofErr w:type="spellEnd"/>
      <w:r>
        <w:t>: [</w:t>
      </w:r>
      <w:proofErr w:type="spellStart"/>
      <w:r>
        <w:t>pos</w:t>
      </w:r>
      <w:proofErr w:type="spellEnd"/>
      <w:r>
        <w:t>]</w:t>
      </w:r>
    </w:p>
    <w:p w14:paraId="31BA3DFA" w14:textId="77777777" w:rsidR="00657729" w:rsidRPr="008556EA" w:rsidRDefault="00657729" w:rsidP="00657729">
      <w:pPr>
        <w:pStyle w:val="Rubrik3"/>
        <w:rPr>
          <w:lang w:val="en-GB"/>
        </w:rPr>
      </w:pPr>
      <w:r>
        <w:rPr>
          <w:lang w:val="en-GB"/>
        </w:rPr>
        <w:t>Request – Partially Supported</w:t>
      </w:r>
    </w:p>
    <w:p w14:paraId="50E86966" w14:textId="77777777" w:rsidR="00657729" w:rsidRDefault="00657729" w:rsidP="00657729">
      <w:pPr>
        <w:pStyle w:val="HTTPMessageLista"/>
      </w:pPr>
      <w:r>
        <w:t>Headers:</w:t>
      </w:r>
    </w:p>
    <w:p w14:paraId="7F205620" w14:textId="77777777" w:rsidR="00657729" w:rsidRPr="00657729" w:rsidRDefault="00657729" w:rsidP="00657729">
      <w:pPr>
        <w:pStyle w:val="OperationStatus"/>
      </w:pPr>
      <w:r>
        <w:t>Accept-Language</w:t>
      </w:r>
      <w:r>
        <w:tab/>
      </w:r>
      <w:r>
        <w:tab/>
      </w:r>
      <w:r>
        <w:tab/>
      </w:r>
      <w:r>
        <w:tab/>
      </w:r>
      <w:r w:rsidRPr="00657729">
        <w:t>Not Supported</w:t>
      </w:r>
      <w:r>
        <w:rPr>
          <w:rStyle w:val="Fotnotsreferens"/>
        </w:rPr>
        <w:footnoteReference w:id="25"/>
      </w:r>
    </w:p>
    <w:p w14:paraId="1695154B" w14:textId="77777777" w:rsidR="00657729" w:rsidRPr="008556EA" w:rsidRDefault="00657729" w:rsidP="00657729">
      <w:pPr>
        <w:pStyle w:val="Rubrik3"/>
        <w:rPr>
          <w:lang w:val="en-GB"/>
        </w:rPr>
      </w:pPr>
      <w:r>
        <w:rPr>
          <w:lang w:val="en-GB"/>
        </w:rPr>
        <w:t>Response - Supported</w:t>
      </w:r>
    </w:p>
    <w:p w14:paraId="705EA7E6" w14:textId="77777777" w:rsidR="00657729" w:rsidRPr="006849C2" w:rsidRDefault="00657729" w:rsidP="00657729">
      <w:pPr>
        <w:pStyle w:val="HTTPMessageLista"/>
      </w:pPr>
      <w:r w:rsidRPr="006849C2">
        <w:t>Headers:</w:t>
      </w:r>
    </w:p>
    <w:p w14:paraId="7A5C1198" w14:textId="77777777" w:rsidR="00657729" w:rsidRPr="005C59F1" w:rsidRDefault="00657729" w:rsidP="00657729">
      <w:pPr>
        <w:pStyle w:val="OperationStatus"/>
        <w:rPr>
          <w:u w:val="single"/>
        </w:rPr>
      </w:pPr>
      <w:r>
        <w:t>Content-Language</w:t>
      </w:r>
      <w:r>
        <w:tab/>
      </w:r>
      <w:r>
        <w:tab/>
      </w:r>
      <w:r>
        <w:tab/>
      </w:r>
      <w:r>
        <w:tab/>
        <w:t>Supported</w:t>
      </w:r>
      <w:r>
        <w:rPr>
          <w:rStyle w:val="Fotnotsreferens"/>
        </w:rPr>
        <w:footnoteReference w:id="26"/>
      </w:r>
    </w:p>
    <w:p w14:paraId="391BFBEA" w14:textId="77777777" w:rsidR="00BF4530" w:rsidRDefault="00BF4530" w:rsidP="00BF4530">
      <w:pPr>
        <w:pStyle w:val="HTTPMessageLista"/>
      </w:pPr>
      <w:r>
        <w:t>Body:</w:t>
      </w:r>
    </w:p>
    <w:p w14:paraId="019C180D" w14:textId="77777777" w:rsidR="00BF4530" w:rsidRPr="005C59F1" w:rsidRDefault="00BF4530" w:rsidP="00BF4530">
      <w:pPr>
        <w:pStyle w:val="OperationStatus"/>
      </w:pPr>
      <w:proofErr w:type="spellStart"/>
      <w:r>
        <w:t>travellerCategories</w:t>
      </w:r>
      <w:proofErr w:type="spellEnd"/>
      <w:r>
        <w:tab/>
      </w:r>
      <w:r>
        <w:tab/>
      </w:r>
      <w:r>
        <w:tab/>
        <w:t>Supported</w:t>
      </w:r>
    </w:p>
    <w:p w14:paraId="5C536E9B" w14:textId="77777777" w:rsidR="000F478F" w:rsidRPr="001824E7" w:rsidRDefault="000F478F" w:rsidP="008556EA">
      <w:pPr>
        <w:contextualSpacing/>
        <w:rPr>
          <w:lang w:val="en-GB"/>
        </w:rPr>
      </w:pPr>
    </w:p>
    <w:p w14:paraId="07C71FE2" w14:textId="77777777" w:rsidR="000553BB" w:rsidRDefault="000553BB">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7D1ECB6F" w14:textId="77777777" w:rsidR="00D11713" w:rsidRDefault="00D11713" w:rsidP="0064719E">
      <w:pPr>
        <w:pStyle w:val="Rubrik2"/>
      </w:pPr>
      <w:bookmarkStart w:id="205" w:name="_Toc33685591"/>
      <w:r w:rsidRPr="001824E7">
        <w:lastRenderedPageBreak/>
        <w:t>POST /manifest</w:t>
      </w:r>
      <w:bookmarkEnd w:id="205"/>
    </w:p>
    <w:p w14:paraId="216F5338" w14:textId="77777777" w:rsidR="00A95BCA" w:rsidRDefault="00A95BCA" w:rsidP="00A95BCA">
      <w:pPr>
        <w:rPr>
          <w:lang w:val="en-GB"/>
        </w:rPr>
      </w:pPr>
      <w:r>
        <w:rPr>
          <w:lang w:val="en-GB"/>
        </w:rPr>
        <w:t>Partially Supported</w:t>
      </w:r>
    </w:p>
    <w:p w14:paraId="46D8426A" w14:textId="77777777" w:rsidR="00767543" w:rsidRDefault="00767543" w:rsidP="004E31C0">
      <w:pPr>
        <w:pStyle w:val="Rubrik4"/>
      </w:pPr>
      <w:proofErr w:type="spellStart"/>
      <w:r>
        <w:t>Authorization</w:t>
      </w:r>
      <w:proofErr w:type="spellEnd"/>
    </w:p>
    <w:p w14:paraId="7178C9C0" w14:textId="2022309E"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41E0C482" w14:textId="77777777" w:rsidR="00B23FEC" w:rsidRPr="008556EA" w:rsidRDefault="00B23FEC" w:rsidP="003E40DA">
      <w:pPr>
        <w:pStyle w:val="Rubrik3"/>
        <w:rPr>
          <w:lang w:val="en-GB"/>
        </w:rPr>
      </w:pPr>
      <w:r w:rsidRPr="008556EA">
        <w:rPr>
          <w:lang w:val="en-GB"/>
        </w:rPr>
        <w:t>Request</w:t>
      </w:r>
      <w:r w:rsidR="003E40DA">
        <w:rPr>
          <w:lang w:val="en-GB"/>
        </w:rPr>
        <w:t xml:space="preserve"> – Partially Supported</w:t>
      </w:r>
    </w:p>
    <w:p w14:paraId="66DF8F82" w14:textId="77777777" w:rsidR="00F35998" w:rsidRPr="00F35998" w:rsidRDefault="00DE63BE" w:rsidP="00F35998">
      <w:pPr>
        <w:pStyle w:val="HTTPMessageLista"/>
        <w:rPr>
          <w:u w:val="single"/>
        </w:rPr>
      </w:pPr>
      <w:r>
        <w:t>Headers:</w:t>
      </w:r>
    </w:p>
    <w:p w14:paraId="299157BA" w14:textId="77777777" w:rsidR="00F35998" w:rsidRPr="00F35998" w:rsidRDefault="00D11713" w:rsidP="00F35998">
      <w:pPr>
        <w:pStyle w:val="OperationStatus"/>
        <w:rPr>
          <w:u w:val="single"/>
        </w:rPr>
      </w:pPr>
      <w:r w:rsidRPr="00F35998">
        <w:t>Accept –Language</w:t>
      </w:r>
      <w:r w:rsidR="00F35998">
        <w:tab/>
      </w:r>
      <w:r w:rsidR="00F35998">
        <w:tab/>
      </w:r>
      <w:r w:rsidR="00F35998">
        <w:tab/>
      </w:r>
      <w:r w:rsidR="00F35998">
        <w:tab/>
      </w:r>
      <w:r w:rsidR="008527B5" w:rsidRPr="00F35998">
        <w:t>N</w:t>
      </w:r>
      <w:r w:rsidRPr="00F35998">
        <w:t xml:space="preserve">ot </w:t>
      </w:r>
      <w:r w:rsidR="00013DED" w:rsidRPr="00F35998">
        <w:t>Supported</w:t>
      </w:r>
      <w:r w:rsidR="000553BB">
        <w:rPr>
          <w:rStyle w:val="Fotnotsreferens"/>
        </w:rPr>
        <w:footnoteReference w:id="27"/>
      </w:r>
    </w:p>
    <w:p w14:paraId="47DF4AD2" w14:textId="77777777" w:rsidR="00F35998" w:rsidRPr="00F35998" w:rsidRDefault="00DE63BE" w:rsidP="00F35998">
      <w:pPr>
        <w:pStyle w:val="HTTPMessageLista"/>
        <w:rPr>
          <w:u w:val="single"/>
        </w:rPr>
      </w:pPr>
      <w:r w:rsidRPr="00F35998">
        <w:t>Body:</w:t>
      </w:r>
    </w:p>
    <w:p w14:paraId="5C46225E" w14:textId="77777777" w:rsidR="00F35998" w:rsidRPr="00F35998" w:rsidRDefault="00334080" w:rsidP="00F35998">
      <w:pPr>
        <w:pStyle w:val="OperationStatus"/>
        <w:rPr>
          <w:u w:val="single"/>
        </w:rPr>
      </w:pPr>
      <w:proofErr w:type="spellStart"/>
      <w:r w:rsidRPr="00F35998">
        <w:t>productManifestQuery</w:t>
      </w:r>
      <w:proofErr w:type="spellEnd"/>
      <w:r w:rsidR="00F35998">
        <w:tab/>
      </w:r>
      <w:r w:rsidR="00F35998">
        <w:tab/>
      </w:r>
      <w:r w:rsidR="00F35998">
        <w:tab/>
      </w:r>
      <w:r w:rsidRPr="00F35998">
        <w:t xml:space="preserve">Partially </w:t>
      </w:r>
      <w:r w:rsidR="00013DED" w:rsidRPr="00F35998">
        <w:t>Supported</w:t>
      </w:r>
    </w:p>
    <w:p w14:paraId="09A16650" w14:textId="77777777" w:rsidR="00F35998" w:rsidRPr="00F35998" w:rsidRDefault="00F9458E" w:rsidP="00F35998">
      <w:pPr>
        <w:pStyle w:val="OperationStatus"/>
        <w:numPr>
          <w:ilvl w:val="2"/>
          <w:numId w:val="24"/>
        </w:numPr>
        <w:rPr>
          <w:u w:val="single"/>
        </w:rPr>
      </w:pPr>
      <w:proofErr w:type="spellStart"/>
      <w:r w:rsidRPr="00F35998">
        <w:t>recoverTickets</w:t>
      </w:r>
      <w:proofErr w:type="spellEnd"/>
      <w:r w:rsidR="00F35998">
        <w:tab/>
      </w:r>
      <w:r w:rsidR="00F35998">
        <w:tab/>
      </w:r>
      <w:r w:rsidR="00F35998">
        <w:tab/>
      </w:r>
      <w:r w:rsidR="00334080" w:rsidRPr="00F35998">
        <w:t xml:space="preserve">Not </w:t>
      </w:r>
      <w:r w:rsidR="00013DED" w:rsidRPr="00F35998">
        <w:t>Supported</w:t>
      </w:r>
    </w:p>
    <w:p w14:paraId="0FDECFB3" w14:textId="77777777" w:rsidR="00F35998" w:rsidRPr="00F35998" w:rsidRDefault="00F9458E" w:rsidP="00EF4AAA">
      <w:pPr>
        <w:pStyle w:val="OperationStatus"/>
        <w:numPr>
          <w:ilvl w:val="2"/>
          <w:numId w:val="24"/>
        </w:numPr>
        <w:rPr>
          <w:u w:val="single"/>
        </w:rPr>
      </w:pPr>
      <w:r w:rsidRPr="00F35998">
        <w:t>d</w:t>
      </w:r>
      <w:r w:rsidR="00334080" w:rsidRPr="00F35998">
        <w:t>iscount codes</w:t>
      </w:r>
      <w:r w:rsidR="00F35998">
        <w:tab/>
      </w:r>
      <w:r w:rsidR="00F35998">
        <w:tab/>
      </w:r>
      <w:r w:rsidR="00F35998">
        <w:tab/>
      </w:r>
      <w:r w:rsidRPr="00F35998">
        <w:t xml:space="preserve">Not </w:t>
      </w:r>
      <w:r w:rsidR="00013DED" w:rsidRPr="00F35998">
        <w:t>Supported</w:t>
      </w:r>
    </w:p>
    <w:p w14:paraId="71D2C830" w14:textId="77777777" w:rsidR="00F35998" w:rsidRPr="00F35998" w:rsidRDefault="00F35998" w:rsidP="00F35998">
      <w:pPr>
        <w:pStyle w:val="OperationStatus"/>
        <w:numPr>
          <w:ilvl w:val="2"/>
          <w:numId w:val="24"/>
        </w:numPr>
        <w:rPr>
          <w:u w:val="single"/>
        </w:rPr>
      </w:pPr>
      <w:proofErr w:type="spellStart"/>
      <w:r>
        <w:t>productSelections</w:t>
      </w:r>
      <w:proofErr w:type="spellEnd"/>
      <w:r>
        <w:tab/>
      </w:r>
      <w:r>
        <w:tab/>
      </w:r>
      <w:r>
        <w:tab/>
      </w:r>
      <w:r w:rsidR="009A6722" w:rsidRPr="00F35998">
        <w:t xml:space="preserve">Partially </w:t>
      </w:r>
      <w:r w:rsidR="00013DED" w:rsidRPr="00F35998">
        <w:t>Supported</w:t>
      </w:r>
    </w:p>
    <w:p w14:paraId="3E56C230" w14:textId="77777777" w:rsidR="009A6722" w:rsidRPr="00F35998" w:rsidRDefault="009A6722" w:rsidP="00F35998">
      <w:pPr>
        <w:pStyle w:val="OperationStatus"/>
        <w:numPr>
          <w:ilvl w:val="3"/>
          <w:numId w:val="24"/>
        </w:numPr>
        <w:rPr>
          <w:u w:val="single"/>
        </w:rPr>
      </w:pPr>
      <w:proofErr w:type="spellStart"/>
      <w:r w:rsidRPr="00F35998">
        <w:t>productProperties</w:t>
      </w:r>
      <w:proofErr w:type="spellEnd"/>
      <w:r w:rsidR="00F35998">
        <w:tab/>
      </w:r>
      <w:r w:rsidR="00F35998">
        <w:tab/>
      </w:r>
      <w:r w:rsidR="00F35998">
        <w:tab/>
      </w:r>
      <w:r w:rsidR="0035553D" w:rsidRPr="00F35998">
        <w:t xml:space="preserve">Not </w:t>
      </w:r>
      <w:r w:rsidR="00013DED" w:rsidRPr="00F35998">
        <w:t>Supported</w:t>
      </w:r>
    </w:p>
    <w:p w14:paraId="216482E2" w14:textId="77777777" w:rsidR="00334080" w:rsidRPr="008556EA" w:rsidRDefault="00B23FEC" w:rsidP="003E40DA">
      <w:pPr>
        <w:pStyle w:val="Rubrik3"/>
        <w:rPr>
          <w:lang w:val="en-GB"/>
        </w:rPr>
      </w:pPr>
      <w:r w:rsidRPr="008556EA">
        <w:rPr>
          <w:lang w:val="en-GB"/>
        </w:rPr>
        <w:t>Response</w:t>
      </w:r>
      <w:r w:rsidR="000553BB">
        <w:rPr>
          <w:lang w:val="en-GB"/>
        </w:rPr>
        <w:t xml:space="preserve"> – Partially Supported</w:t>
      </w:r>
      <w:r w:rsidR="004F052E">
        <w:rPr>
          <w:lang w:val="en-GB"/>
        </w:rPr>
        <w:t>:</w:t>
      </w:r>
    </w:p>
    <w:p w14:paraId="27FDCA9B" w14:textId="77777777" w:rsidR="00E10351" w:rsidRPr="006849C2" w:rsidRDefault="00E10351" w:rsidP="00E10351">
      <w:pPr>
        <w:pStyle w:val="HTTPMessageLista"/>
      </w:pPr>
      <w:r w:rsidRPr="006849C2">
        <w:t>Headers:</w:t>
      </w:r>
    </w:p>
    <w:p w14:paraId="4E52601E" w14:textId="77777777" w:rsidR="00E10351" w:rsidRDefault="00E10351" w:rsidP="00E10351">
      <w:pPr>
        <w:pStyle w:val="OperationStatus"/>
      </w:pPr>
      <w:r>
        <w:t>Content-Language</w:t>
      </w:r>
      <w:r>
        <w:tab/>
      </w:r>
      <w:r>
        <w:tab/>
      </w:r>
      <w:r>
        <w:tab/>
      </w:r>
      <w:r>
        <w:tab/>
        <w:t>Supported</w:t>
      </w:r>
      <w:r>
        <w:rPr>
          <w:rStyle w:val="Fotnotsreferens"/>
        </w:rPr>
        <w:footnoteReference w:id="28"/>
      </w:r>
    </w:p>
    <w:p w14:paraId="493E4780" w14:textId="77777777" w:rsidR="000553BB" w:rsidRDefault="00E466DB" w:rsidP="00E10351">
      <w:pPr>
        <w:pStyle w:val="HTTPMessageLista"/>
      </w:pPr>
      <w:r>
        <w:t>Body</w:t>
      </w:r>
    </w:p>
    <w:p w14:paraId="7549C2DA" w14:textId="77777777" w:rsidR="000553BB" w:rsidRPr="00E10351" w:rsidRDefault="00E466DB" w:rsidP="00E10351">
      <w:pPr>
        <w:pStyle w:val="OperationStatus"/>
      </w:pPr>
      <w:proofErr w:type="spellStart"/>
      <w:r w:rsidRPr="000553BB">
        <w:t>productSetManifest</w:t>
      </w:r>
      <w:proofErr w:type="spellEnd"/>
      <w:r w:rsidR="000553BB">
        <w:tab/>
      </w:r>
      <w:r w:rsidR="000553BB">
        <w:tab/>
      </w:r>
      <w:r w:rsidR="000553BB">
        <w:tab/>
        <w:t>Partially Supported</w:t>
      </w:r>
      <w:r w:rsidR="001A0553">
        <w:rPr>
          <w:rStyle w:val="Fotnotsreferens"/>
        </w:rPr>
        <w:footnoteReference w:id="29"/>
      </w:r>
    </w:p>
    <w:p w14:paraId="29C51EBB"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0A38B764" w14:textId="77777777" w:rsidR="00CF4F7E" w:rsidRDefault="00CF4F7E" w:rsidP="0064719E">
      <w:pPr>
        <w:pStyle w:val="Rubrik2"/>
      </w:pPr>
      <w:bookmarkStart w:id="206" w:name="_Toc33685592"/>
      <w:r>
        <w:lastRenderedPageBreak/>
        <w:t>GET</w:t>
      </w:r>
      <w:r w:rsidRPr="001824E7">
        <w:t xml:space="preserve"> /manifest</w:t>
      </w:r>
      <w:r>
        <w:t>/{</w:t>
      </w:r>
      <w:proofErr w:type="spellStart"/>
      <w:r>
        <w:t>manifestId</w:t>
      </w:r>
      <w:proofErr w:type="spellEnd"/>
      <w:r>
        <w:t>}</w:t>
      </w:r>
      <w:bookmarkEnd w:id="206"/>
    </w:p>
    <w:p w14:paraId="3CE0276F" w14:textId="77777777" w:rsidR="00A95BCA" w:rsidRPr="00A95BCA" w:rsidRDefault="00A95BCA" w:rsidP="00A95BCA">
      <w:pPr>
        <w:rPr>
          <w:lang w:val="en-GB"/>
        </w:rPr>
      </w:pPr>
      <w:r>
        <w:rPr>
          <w:lang w:val="en-GB"/>
        </w:rPr>
        <w:t>Partially Supported</w:t>
      </w:r>
    </w:p>
    <w:p w14:paraId="7E559853" w14:textId="77777777" w:rsidR="00767543" w:rsidRDefault="00767543" w:rsidP="004E31C0">
      <w:pPr>
        <w:pStyle w:val="Rubrik4"/>
      </w:pPr>
      <w:proofErr w:type="spellStart"/>
      <w:r>
        <w:t>Authorization</w:t>
      </w:r>
      <w:proofErr w:type="spellEnd"/>
    </w:p>
    <w:p w14:paraId="34C1A18A" w14:textId="5AAFDD50"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035EE881" w14:textId="77777777" w:rsidR="00E10351" w:rsidRPr="008556EA" w:rsidRDefault="00E10351" w:rsidP="00E10351">
      <w:pPr>
        <w:pStyle w:val="Rubrik3"/>
        <w:rPr>
          <w:lang w:val="en-GB"/>
        </w:rPr>
      </w:pPr>
      <w:r w:rsidRPr="008556EA">
        <w:rPr>
          <w:lang w:val="en-GB"/>
        </w:rPr>
        <w:t>Request</w:t>
      </w:r>
      <w:r>
        <w:rPr>
          <w:lang w:val="en-GB"/>
        </w:rPr>
        <w:t xml:space="preserve"> – Partially Supported</w:t>
      </w:r>
    </w:p>
    <w:p w14:paraId="6B0A4745" w14:textId="77777777" w:rsidR="00E10351" w:rsidRPr="00F35998" w:rsidRDefault="00E10351" w:rsidP="00E10351">
      <w:pPr>
        <w:pStyle w:val="HTTPMessageLista"/>
        <w:rPr>
          <w:u w:val="single"/>
        </w:rPr>
      </w:pPr>
      <w:r>
        <w:t>Headers:</w:t>
      </w:r>
    </w:p>
    <w:p w14:paraId="045D1AEE" w14:textId="77777777" w:rsidR="00E10351" w:rsidRPr="00F35998" w:rsidRDefault="00E10351" w:rsidP="00E10351">
      <w:pPr>
        <w:pStyle w:val="OperationStatus"/>
        <w:rPr>
          <w:u w:val="single"/>
        </w:rPr>
      </w:pPr>
      <w:r w:rsidRPr="00F35998">
        <w:t>Accept –Language</w:t>
      </w:r>
      <w:r>
        <w:tab/>
      </w:r>
      <w:r>
        <w:tab/>
      </w:r>
      <w:r>
        <w:tab/>
      </w:r>
      <w:r>
        <w:tab/>
      </w:r>
      <w:r w:rsidRPr="00F35998">
        <w:t>Not Supported</w:t>
      </w:r>
      <w:r>
        <w:rPr>
          <w:rStyle w:val="Fotnotsreferens"/>
        </w:rPr>
        <w:footnoteReference w:id="30"/>
      </w:r>
    </w:p>
    <w:p w14:paraId="02DECF7E" w14:textId="1099E998" w:rsidR="00E10351" w:rsidRPr="00F35998" w:rsidRDefault="0074632C" w:rsidP="00E10351">
      <w:pPr>
        <w:pStyle w:val="HTTPMessageLista"/>
        <w:rPr>
          <w:u w:val="single"/>
        </w:rPr>
      </w:pPr>
      <w:r>
        <w:t>Parameters</w:t>
      </w:r>
      <w:r w:rsidR="00E10351" w:rsidRPr="00F35998">
        <w:t>:</w:t>
      </w:r>
    </w:p>
    <w:p w14:paraId="7782212F" w14:textId="3F323DB2" w:rsidR="00E10351" w:rsidRPr="0074632C" w:rsidRDefault="0074632C" w:rsidP="0074632C">
      <w:pPr>
        <w:pStyle w:val="OperationStatus"/>
        <w:rPr>
          <w:u w:val="single"/>
        </w:rPr>
      </w:pPr>
      <w:proofErr w:type="spellStart"/>
      <w:r>
        <w:t>manifestId</w:t>
      </w:r>
      <w:proofErr w:type="spellEnd"/>
      <w:r>
        <w:tab/>
      </w:r>
      <w:r w:rsidR="00E10351">
        <w:tab/>
      </w:r>
      <w:r w:rsidR="00E10351">
        <w:tab/>
      </w:r>
      <w:r w:rsidR="00E10351">
        <w:tab/>
      </w:r>
      <w:r w:rsidR="00E10351" w:rsidRPr="00F35998">
        <w:t>Supported</w:t>
      </w:r>
    </w:p>
    <w:p w14:paraId="56400414" w14:textId="77777777" w:rsidR="00E10351" w:rsidRPr="008556EA" w:rsidRDefault="00E10351" w:rsidP="00E10351">
      <w:pPr>
        <w:pStyle w:val="Rubrik3"/>
        <w:rPr>
          <w:lang w:val="en-GB"/>
        </w:rPr>
      </w:pPr>
      <w:r w:rsidRPr="008556EA">
        <w:rPr>
          <w:lang w:val="en-GB"/>
        </w:rPr>
        <w:t>Response</w:t>
      </w:r>
      <w:r>
        <w:rPr>
          <w:lang w:val="en-GB"/>
        </w:rPr>
        <w:t xml:space="preserve"> – Partially Supported:</w:t>
      </w:r>
    </w:p>
    <w:p w14:paraId="70E964C8" w14:textId="77777777" w:rsidR="00E10351" w:rsidRPr="006849C2" w:rsidRDefault="00E10351" w:rsidP="00E10351">
      <w:pPr>
        <w:pStyle w:val="HTTPMessageLista"/>
      </w:pPr>
      <w:r w:rsidRPr="006849C2">
        <w:t>Headers:</w:t>
      </w:r>
    </w:p>
    <w:p w14:paraId="44CC2D9D" w14:textId="77777777" w:rsidR="00E10351" w:rsidRDefault="00E10351" w:rsidP="00E10351">
      <w:pPr>
        <w:pStyle w:val="OperationStatus"/>
      </w:pPr>
      <w:r>
        <w:t>Content-Language</w:t>
      </w:r>
      <w:r>
        <w:tab/>
      </w:r>
      <w:r>
        <w:tab/>
      </w:r>
      <w:r>
        <w:tab/>
      </w:r>
      <w:r>
        <w:tab/>
        <w:t>Supported</w:t>
      </w:r>
      <w:r>
        <w:rPr>
          <w:rStyle w:val="Fotnotsreferens"/>
        </w:rPr>
        <w:footnoteReference w:id="31"/>
      </w:r>
    </w:p>
    <w:p w14:paraId="67FEBBAC" w14:textId="77777777" w:rsidR="00E10351" w:rsidRDefault="00E10351" w:rsidP="00E10351">
      <w:pPr>
        <w:pStyle w:val="HTTPMessageLista"/>
      </w:pPr>
      <w:r>
        <w:t>Body</w:t>
      </w:r>
    </w:p>
    <w:p w14:paraId="327294F2" w14:textId="77777777" w:rsidR="00E10351" w:rsidRDefault="00E10351" w:rsidP="00E10351">
      <w:pPr>
        <w:pStyle w:val="OperationStatus"/>
      </w:pPr>
      <w:proofErr w:type="spellStart"/>
      <w:r w:rsidRPr="000553BB">
        <w:t>productSetManifest</w:t>
      </w:r>
      <w:proofErr w:type="spellEnd"/>
      <w:r>
        <w:tab/>
      </w:r>
      <w:r>
        <w:tab/>
      </w:r>
      <w:r>
        <w:tab/>
        <w:t>Partially Supported</w:t>
      </w:r>
      <w:r>
        <w:rPr>
          <w:rStyle w:val="Fotnotsreferens"/>
        </w:rPr>
        <w:footnoteReference w:id="32"/>
      </w:r>
    </w:p>
    <w:p w14:paraId="70C8CB1F" w14:textId="77777777" w:rsidR="00CF4F7E" w:rsidRDefault="00CF4F7E" w:rsidP="00CF4F7E">
      <w:pPr>
        <w:ind w:left="397"/>
        <w:contextualSpacing/>
        <w:rPr>
          <w:lang w:val="en-GB"/>
        </w:rPr>
      </w:pPr>
    </w:p>
    <w:p w14:paraId="622561D7" w14:textId="77777777" w:rsidR="00E10351" w:rsidRDefault="00E10351">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4F275F6E" w14:textId="2CED0EDF" w:rsidR="00501130" w:rsidRDefault="00501130">
      <w:pPr>
        <w:pStyle w:val="Rubrik2"/>
      </w:pPr>
      <w:bookmarkStart w:id="207" w:name="_Ref527364586"/>
      <w:bookmarkStart w:id="208" w:name="_Ref527364626"/>
      <w:bookmarkStart w:id="209" w:name="_Ref527364631"/>
      <w:bookmarkStart w:id="210" w:name="_Ref527364634"/>
      <w:bookmarkStart w:id="211" w:name="_Ref527364672"/>
      <w:bookmarkStart w:id="212" w:name="_Ref527364677"/>
      <w:bookmarkStart w:id="213" w:name="_Ref527366158"/>
      <w:bookmarkStart w:id="214" w:name="_Ref527366168"/>
      <w:bookmarkStart w:id="215" w:name="_Ref527366219"/>
      <w:bookmarkStart w:id="216" w:name="_Ref527366224"/>
      <w:bookmarkStart w:id="217" w:name="_Ref527366238"/>
      <w:bookmarkStart w:id="218" w:name="_Ref527366242"/>
      <w:bookmarkStart w:id="219" w:name="_Ref530144238"/>
      <w:bookmarkStart w:id="220" w:name="_Ref530144282"/>
      <w:bookmarkStart w:id="221" w:name="_Toc33685593"/>
      <w:r>
        <w:lastRenderedPageBreak/>
        <w:t>Response Definitions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3484CF23" w14:textId="77777777" w:rsidR="000A721E" w:rsidRPr="000A721E" w:rsidRDefault="000A721E" w:rsidP="000A721E">
      <w:pPr>
        <w:pStyle w:val="Rubrik3"/>
        <w:rPr>
          <w:lang w:val="en-GB"/>
        </w:rPr>
      </w:pPr>
      <w:r>
        <w:rPr>
          <w:lang w:val="en-GB"/>
        </w:rPr>
        <w:t>Product</w:t>
      </w:r>
    </w:p>
    <w:p w14:paraId="657CBA1E" w14:textId="10BA2453" w:rsidR="001845E4" w:rsidRDefault="001845E4" w:rsidP="001845E4">
      <w:pPr>
        <w:pStyle w:val="OperationStatus"/>
      </w:pPr>
      <w:proofErr w:type="spellStart"/>
      <w:r>
        <w:t>productId</w:t>
      </w:r>
      <w:proofErr w:type="spellEnd"/>
      <w:r>
        <w:tab/>
      </w:r>
      <w:r>
        <w:tab/>
      </w:r>
      <w:r>
        <w:tab/>
      </w:r>
      <w:r>
        <w:tab/>
        <w:t>Supported</w:t>
      </w:r>
    </w:p>
    <w:p w14:paraId="7CFCFE71" w14:textId="3788CCD9" w:rsidR="001845E4" w:rsidRDefault="001845E4" w:rsidP="001845E4">
      <w:pPr>
        <w:pStyle w:val="OperationStatus"/>
      </w:pPr>
      <w:proofErr w:type="spellStart"/>
      <w:r>
        <w:t>productTitle</w:t>
      </w:r>
      <w:proofErr w:type="spellEnd"/>
      <w:r>
        <w:tab/>
      </w:r>
      <w:r>
        <w:tab/>
      </w:r>
      <w:r>
        <w:tab/>
      </w:r>
      <w:r>
        <w:tab/>
        <w:t>Supported</w:t>
      </w:r>
    </w:p>
    <w:p w14:paraId="30C959DA" w14:textId="028E9630" w:rsidR="001845E4" w:rsidRDefault="001845E4" w:rsidP="001845E4">
      <w:pPr>
        <w:pStyle w:val="OperationStatus"/>
      </w:pPr>
      <w:proofErr w:type="spellStart"/>
      <w:r>
        <w:t>productDescription</w:t>
      </w:r>
      <w:proofErr w:type="spellEnd"/>
      <w:r>
        <w:tab/>
      </w:r>
      <w:r>
        <w:tab/>
      </w:r>
      <w:r>
        <w:tab/>
        <w:t>Supported</w:t>
      </w:r>
    </w:p>
    <w:p w14:paraId="162773B5" w14:textId="15D3DE1C" w:rsidR="001845E4" w:rsidRDefault="001845E4" w:rsidP="001845E4">
      <w:pPr>
        <w:pStyle w:val="OperationStatus"/>
      </w:pPr>
      <w:proofErr w:type="spellStart"/>
      <w:r>
        <w:t>validityPeriod</w:t>
      </w:r>
      <w:proofErr w:type="spellEnd"/>
      <w:r>
        <w:tab/>
      </w:r>
      <w:r>
        <w:tab/>
      </w:r>
      <w:r>
        <w:tab/>
      </w:r>
      <w:r>
        <w:tab/>
        <w:t>Supported</w:t>
      </w:r>
    </w:p>
    <w:p w14:paraId="33246217" w14:textId="2133003D" w:rsidR="001845E4" w:rsidRDefault="001845E4" w:rsidP="001845E4">
      <w:pPr>
        <w:pStyle w:val="OperationStatus"/>
      </w:pPr>
      <w:proofErr w:type="spellStart"/>
      <w:r>
        <w:t>productCategoryId</w:t>
      </w:r>
      <w:proofErr w:type="spellEnd"/>
      <w:r>
        <w:tab/>
      </w:r>
      <w:r>
        <w:tab/>
      </w:r>
      <w:r>
        <w:tab/>
        <w:t>Supported</w:t>
      </w:r>
    </w:p>
    <w:p w14:paraId="7BFC82CE" w14:textId="6BDAADEA" w:rsidR="001845E4" w:rsidRDefault="001845E4" w:rsidP="001845E4">
      <w:pPr>
        <w:pStyle w:val="OperationStatus"/>
      </w:pPr>
      <w:proofErr w:type="spellStart"/>
      <w:r>
        <w:t>fareCategoryId</w:t>
      </w:r>
      <w:proofErr w:type="spellEnd"/>
      <w:r>
        <w:tab/>
      </w:r>
      <w:r>
        <w:tab/>
      </w:r>
      <w:r>
        <w:tab/>
      </w:r>
      <w:r>
        <w:tab/>
        <w:t>Not Supported</w:t>
      </w:r>
    </w:p>
    <w:p w14:paraId="3C9CF11D" w14:textId="6CE30BE1" w:rsidR="001845E4" w:rsidRDefault="001845E4" w:rsidP="001845E4">
      <w:pPr>
        <w:pStyle w:val="OperationStatus"/>
      </w:pPr>
      <w:proofErr w:type="spellStart"/>
      <w:r>
        <w:t>travellerCategoryId</w:t>
      </w:r>
      <w:proofErr w:type="spellEnd"/>
      <w:r>
        <w:tab/>
      </w:r>
      <w:r>
        <w:tab/>
      </w:r>
      <w:r>
        <w:tab/>
        <w:t>Not Supported</w:t>
      </w:r>
    </w:p>
    <w:p w14:paraId="32CC90FD" w14:textId="3B12602E" w:rsidR="001845E4" w:rsidRDefault="001845E4" w:rsidP="001845E4">
      <w:pPr>
        <w:pStyle w:val="OperationStatus"/>
      </w:pPr>
      <w:proofErr w:type="spellStart"/>
      <w:r>
        <w:t>travellersPerCategory</w:t>
      </w:r>
      <w:proofErr w:type="spellEnd"/>
      <w:r>
        <w:tab/>
      </w:r>
      <w:r>
        <w:tab/>
      </w:r>
      <w:r>
        <w:tab/>
        <w:t>Supported</w:t>
      </w:r>
    </w:p>
    <w:p w14:paraId="5D4BAC00" w14:textId="70F7C297" w:rsidR="001845E4" w:rsidRDefault="001845E4" w:rsidP="001845E4">
      <w:pPr>
        <w:pStyle w:val="OperationStatus"/>
      </w:pPr>
      <w:r>
        <w:t>fares</w:t>
      </w:r>
      <w:r>
        <w:tab/>
      </w:r>
      <w:r>
        <w:tab/>
      </w:r>
      <w:r>
        <w:tab/>
      </w:r>
      <w:r>
        <w:tab/>
      </w:r>
      <w:r>
        <w:tab/>
        <w:t>Supported</w:t>
      </w:r>
    </w:p>
    <w:p w14:paraId="6BF11CC7" w14:textId="7C685D60" w:rsidR="001845E4" w:rsidRDefault="001845E4" w:rsidP="001845E4">
      <w:pPr>
        <w:pStyle w:val="OperationStatus"/>
      </w:pPr>
      <w:proofErr w:type="spellStart"/>
      <w:r>
        <w:t>productExpire</w:t>
      </w:r>
      <w:proofErr w:type="spellEnd"/>
      <w:r>
        <w:tab/>
      </w:r>
      <w:r>
        <w:tab/>
      </w:r>
      <w:r>
        <w:tab/>
      </w:r>
      <w:r>
        <w:tab/>
        <w:t>Supported</w:t>
      </w:r>
    </w:p>
    <w:p w14:paraId="56A9C2EF" w14:textId="77777777" w:rsidR="00501130" w:rsidRDefault="00501130" w:rsidP="001845E4">
      <w:pPr>
        <w:pStyle w:val="OperationStatus"/>
      </w:pPr>
      <w:proofErr w:type="spellStart"/>
      <w:r w:rsidRPr="006849C2">
        <w:t>productProperties</w:t>
      </w:r>
      <w:proofErr w:type="spellEnd"/>
      <w:r w:rsidRPr="006849C2">
        <w:t xml:space="preserve"> </w:t>
      </w:r>
      <w:r>
        <w:tab/>
      </w:r>
      <w:r>
        <w:tab/>
      </w:r>
      <w:r w:rsidR="000A721E">
        <w:tab/>
      </w:r>
      <w:r w:rsidRPr="006849C2">
        <w:t>Not Supported</w:t>
      </w:r>
    </w:p>
    <w:p w14:paraId="785D7FDB" w14:textId="4F920B53" w:rsidR="000A721E" w:rsidRDefault="00501130" w:rsidP="001845E4">
      <w:pPr>
        <w:pStyle w:val="OperationStatus"/>
      </w:pPr>
      <w:proofErr w:type="spellStart"/>
      <w:r>
        <w:t>spatialValidity</w:t>
      </w:r>
      <w:proofErr w:type="spellEnd"/>
      <w:r>
        <w:tab/>
      </w:r>
      <w:r w:rsidR="001845E4">
        <w:tab/>
      </w:r>
      <w:r>
        <w:tab/>
      </w:r>
      <w:r>
        <w:tab/>
      </w:r>
      <w:r w:rsidRPr="006849C2">
        <w:t>Partially Supported</w:t>
      </w:r>
    </w:p>
    <w:p w14:paraId="35FEF057" w14:textId="77777777" w:rsidR="000A721E" w:rsidRDefault="000A721E" w:rsidP="001845E4">
      <w:pPr>
        <w:pStyle w:val="OperationStatus"/>
        <w:numPr>
          <w:ilvl w:val="2"/>
          <w:numId w:val="24"/>
        </w:numPr>
      </w:pPr>
      <w:r w:rsidRPr="000A721E">
        <w:t xml:space="preserve">routes </w:t>
      </w:r>
      <w:r>
        <w:tab/>
      </w:r>
      <w:r>
        <w:tab/>
      </w:r>
      <w:r>
        <w:tab/>
      </w:r>
      <w:r>
        <w:tab/>
      </w:r>
      <w:r w:rsidRPr="000A721E">
        <w:t>Not Supported</w:t>
      </w:r>
    </w:p>
    <w:p w14:paraId="3182DF72" w14:textId="790D17F8" w:rsidR="00501130" w:rsidRDefault="000A721E" w:rsidP="001845E4">
      <w:pPr>
        <w:pStyle w:val="OperationStatus"/>
        <w:numPr>
          <w:ilvl w:val="2"/>
          <w:numId w:val="24"/>
        </w:numPr>
      </w:pPr>
      <w:r w:rsidRPr="000A721E">
        <w:t>areas</w:t>
      </w:r>
      <w:r>
        <w:tab/>
      </w:r>
      <w:r>
        <w:tab/>
      </w:r>
      <w:r>
        <w:tab/>
      </w:r>
      <w:r>
        <w:tab/>
      </w:r>
      <w:r w:rsidRPr="000A721E">
        <w:t>Not Supported</w:t>
      </w:r>
    </w:p>
    <w:p w14:paraId="22C4A7A3" w14:textId="6D5FE217" w:rsidR="001845E4" w:rsidRDefault="001845E4" w:rsidP="001845E4">
      <w:pPr>
        <w:pStyle w:val="OperationStatus"/>
        <w:numPr>
          <w:ilvl w:val="2"/>
          <w:numId w:val="24"/>
        </w:numPr>
      </w:pPr>
      <w:r>
        <w:t>groups</w:t>
      </w:r>
      <w:r>
        <w:tab/>
      </w:r>
      <w:r>
        <w:tab/>
      </w:r>
      <w:r>
        <w:tab/>
      </w:r>
      <w:r>
        <w:tab/>
        <w:t>Supported</w:t>
      </w:r>
    </w:p>
    <w:p w14:paraId="04C2F435" w14:textId="77777777" w:rsidR="001A0553" w:rsidRPr="006849C2" w:rsidRDefault="001A0553" w:rsidP="001A0553">
      <w:pPr>
        <w:pStyle w:val="Rubrik3"/>
      </w:pPr>
      <w:proofErr w:type="spellStart"/>
      <w:r>
        <w:t>ProductSetManifest</w:t>
      </w:r>
      <w:proofErr w:type="spellEnd"/>
    </w:p>
    <w:p w14:paraId="1B1506E8" w14:textId="529523B4" w:rsidR="007F2EB7" w:rsidRDefault="007F2EB7" w:rsidP="007F2EB7">
      <w:pPr>
        <w:pStyle w:val="OperationStatus"/>
      </w:pPr>
      <w:proofErr w:type="spellStart"/>
      <w:r>
        <w:t>manifestId</w:t>
      </w:r>
      <w:proofErr w:type="spellEnd"/>
      <w:r>
        <w:tab/>
      </w:r>
      <w:r>
        <w:tab/>
      </w:r>
      <w:r>
        <w:tab/>
      </w:r>
      <w:r>
        <w:tab/>
        <w:t>Supported</w:t>
      </w:r>
    </w:p>
    <w:p w14:paraId="36648011" w14:textId="6F3D86DE" w:rsidR="001A0553" w:rsidRDefault="001A0553" w:rsidP="007F2EB7">
      <w:pPr>
        <w:pStyle w:val="OperationStatus"/>
      </w:pPr>
      <w:proofErr w:type="spellStart"/>
      <w:r w:rsidRPr="000553BB">
        <w:t>productSetTitle</w:t>
      </w:r>
      <w:proofErr w:type="spellEnd"/>
      <w:r>
        <w:tab/>
      </w:r>
      <w:r>
        <w:tab/>
      </w:r>
      <w:r>
        <w:tab/>
      </w:r>
      <w:r w:rsidR="007F2EB7">
        <w:tab/>
      </w:r>
      <w:r w:rsidRPr="000553BB">
        <w:t>Supported</w:t>
      </w:r>
      <w:r>
        <w:rPr>
          <w:rStyle w:val="Fotnotsreferens"/>
        </w:rPr>
        <w:footnoteReference w:id="33"/>
      </w:r>
    </w:p>
    <w:p w14:paraId="4891E424" w14:textId="77777777" w:rsidR="001A0553" w:rsidRDefault="001A0553" w:rsidP="007F2EB7">
      <w:pPr>
        <w:pStyle w:val="OperationStatus"/>
      </w:pPr>
      <w:proofErr w:type="spellStart"/>
      <w:r w:rsidRPr="000553BB">
        <w:t>productSetDescription</w:t>
      </w:r>
      <w:proofErr w:type="spellEnd"/>
      <w:r>
        <w:tab/>
      </w:r>
      <w:r>
        <w:tab/>
      </w:r>
      <w:r>
        <w:tab/>
        <w:t>Supported</w:t>
      </w:r>
      <w:r>
        <w:rPr>
          <w:rStyle w:val="Fotnotsreferens"/>
        </w:rPr>
        <w:footnoteReference w:id="34"/>
      </w:r>
    </w:p>
    <w:p w14:paraId="3E8788F5" w14:textId="7918145A" w:rsidR="007F2EB7" w:rsidRDefault="007F2EB7" w:rsidP="007F2EB7">
      <w:pPr>
        <w:pStyle w:val="OperationStatus"/>
      </w:pPr>
      <w:r>
        <w:t>manifest</w:t>
      </w:r>
      <w:r>
        <w:tab/>
      </w:r>
      <w:r>
        <w:tab/>
      </w:r>
      <w:r>
        <w:tab/>
      </w:r>
      <w:r>
        <w:tab/>
        <w:t>Supported</w:t>
      </w:r>
    </w:p>
    <w:p w14:paraId="2BD1AFD1" w14:textId="16CAB7F6" w:rsidR="007F2EB7" w:rsidRDefault="007F2EB7" w:rsidP="007F2EB7">
      <w:pPr>
        <w:pStyle w:val="OperationStatus"/>
      </w:pPr>
      <w:proofErr w:type="spellStart"/>
      <w:r>
        <w:t>manifestExpire</w:t>
      </w:r>
      <w:proofErr w:type="spellEnd"/>
      <w:r>
        <w:tab/>
      </w:r>
      <w:r>
        <w:tab/>
      </w:r>
      <w:r>
        <w:tab/>
      </w:r>
      <w:r>
        <w:tab/>
        <w:t>Supported</w:t>
      </w:r>
    </w:p>
    <w:p w14:paraId="7A002816" w14:textId="322D91E2" w:rsidR="007F2EB7" w:rsidRDefault="001A0553" w:rsidP="007F2EB7">
      <w:pPr>
        <w:pStyle w:val="OperationStatus"/>
      </w:pPr>
      <w:r w:rsidRPr="000553BB">
        <w:t>distinct</w:t>
      </w:r>
      <w:r>
        <w:tab/>
      </w:r>
      <w:r>
        <w:tab/>
      </w:r>
      <w:r>
        <w:tab/>
      </w:r>
      <w:r>
        <w:tab/>
        <w:t>Supported</w:t>
      </w:r>
      <w:r>
        <w:rPr>
          <w:rStyle w:val="Fotnotsreferens"/>
        </w:rPr>
        <w:footnoteReference w:id="35"/>
      </w:r>
    </w:p>
    <w:p w14:paraId="734EC2BF" w14:textId="60AC9483" w:rsidR="001A0553" w:rsidRDefault="001A0553" w:rsidP="007F2EB7">
      <w:pPr>
        <w:pStyle w:val="OperationStatus"/>
      </w:pPr>
      <w:proofErr w:type="spellStart"/>
      <w:r>
        <w:t>bookingRequired</w:t>
      </w:r>
      <w:proofErr w:type="spellEnd"/>
      <w:r>
        <w:tab/>
      </w:r>
      <w:r>
        <w:tab/>
      </w:r>
      <w:r>
        <w:tab/>
      </w:r>
      <w:r w:rsidR="007F2EB7">
        <w:tab/>
      </w:r>
      <w:r w:rsidRPr="000553BB">
        <w:t>Not Supported</w:t>
      </w:r>
    </w:p>
    <w:p w14:paraId="19426432" w14:textId="230A8485" w:rsidR="007F2EB7" w:rsidRDefault="007F2EB7" w:rsidP="007F2EB7">
      <w:pPr>
        <w:pStyle w:val="OperationStatus"/>
      </w:pPr>
      <w:r>
        <w:t>fares</w:t>
      </w:r>
      <w:r>
        <w:tab/>
      </w:r>
      <w:r>
        <w:tab/>
      </w:r>
      <w:r>
        <w:tab/>
      </w:r>
      <w:r>
        <w:tab/>
      </w:r>
      <w:r>
        <w:tab/>
        <w:t>Supported</w:t>
      </w:r>
    </w:p>
    <w:p w14:paraId="2F92049C" w14:textId="77777777" w:rsidR="001A0553" w:rsidRDefault="001A0553" w:rsidP="007F2EB7">
      <w:pPr>
        <w:pStyle w:val="OperationStatus"/>
      </w:pPr>
      <w:r>
        <w:t>products</w:t>
      </w:r>
      <w:r>
        <w:tab/>
      </w:r>
      <w:r>
        <w:tab/>
      </w:r>
      <w:r>
        <w:tab/>
      </w:r>
      <w:r>
        <w:tab/>
      </w:r>
      <w:r w:rsidRPr="000553BB">
        <w:t>Partially Supported</w:t>
      </w:r>
    </w:p>
    <w:p w14:paraId="0FC7ABD1" w14:textId="77777777" w:rsidR="001A0553" w:rsidRDefault="001A0553" w:rsidP="007F2EB7">
      <w:pPr>
        <w:pStyle w:val="OperationStatus"/>
        <w:numPr>
          <w:ilvl w:val="2"/>
          <w:numId w:val="24"/>
        </w:numPr>
      </w:pPr>
      <w:r w:rsidRPr="000553BB">
        <w:t>product</w:t>
      </w:r>
      <w:r>
        <w:tab/>
      </w:r>
      <w:r>
        <w:tab/>
      </w:r>
      <w:r>
        <w:tab/>
      </w:r>
      <w:r>
        <w:tab/>
      </w:r>
      <w:r w:rsidR="00E10351">
        <w:t>Partially Supported</w:t>
      </w:r>
      <w:r w:rsidR="00EE5F3E">
        <w:rPr>
          <w:rStyle w:val="Fotnotsreferens"/>
        </w:rPr>
        <w:footnoteReference w:id="36"/>
      </w:r>
    </w:p>
    <w:p w14:paraId="7A172DEA" w14:textId="77777777" w:rsidR="001A0553" w:rsidRDefault="001A0553" w:rsidP="007F2EB7">
      <w:pPr>
        <w:pStyle w:val="OperationStatus"/>
      </w:pPr>
      <w:proofErr w:type="spellStart"/>
      <w:r w:rsidRPr="00BB1F38">
        <w:t>discountCodes</w:t>
      </w:r>
      <w:proofErr w:type="spellEnd"/>
      <w:r>
        <w:tab/>
      </w:r>
      <w:r>
        <w:tab/>
      </w:r>
      <w:r>
        <w:tab/>
      </w:r>
      <w:r>
        <w:tab/>
      </w:r>
      <w:r w:rsidRPr="001824E7">
        <w:t xml:space="preserve">Not </w:t>
      </w:r>
      <w:r>
        <w:t>Supported</w:t>
      </w:r>
    </w:p>
    <w:p w14:paraId="664964AA" w14:textId="57CA4892" w:rsidR="001A0553" w:rsidRPr="000553BB" w:rsidRDefault="001A0553" w:rsidP="007F2EB7">
      <w:pPr>
        <w:pStyle w:val="OperationStatus"/>
      </w:pPr>
      <w:proofErr w:type="spellStart"/>
      <w:r w:rsidRPr="000553BB">
        <w:t>recoverTicketIds</w:t>
      </w:r>
      <w:proofErr w:type="spellEnd"/>
      <w:r>
        <w:tab/>
      </w:r>
      <w:r>
        <w:tab/>
      </w:r>
      <w:r>
        <w:tab/>
      </w:r>
      <w:r w:rsidR="007F2EB7">
        <w:tab/>
      </w:r>
      <w:r w:rsidRPr="000553BB">
        <w:t>Not Supported</w:t>
      </w:r>
    </w:p>
    <w:p w14:paraId="28A7B4F0" w14:textId="77777777" w:rsidR="00D10250" w:rsidRDefault="00D10250" w:rsidP="00003322">
      <w:pPr>
        <w:pStyle w:val="Rubrik2"/>
        <w:rPr>
          <w:sz w:val="32"/>
          <w:szCs w:val="28"/>
        </w:rPr>
      </w:pPr>
      <w:r w:rsidRPr="00F44066">
        <w:br w:type="page"/>
      </w:r>
    </w:p>
    <w:p w14:paraId="44D5133C" w14:textId="7162EDB6" w:rsidR="00263063" w:rsidRDefault="00D10250" w:rsidP="004E31C0">
      <w:pPr>
        <w:pStyle w:val="Rubrik1"/>
      </w:pPr>
      <w:bookmarkStart w:id="222" w:name="_Toc33685594"/>
      <w:r>
        <w:lastRenderedPageBreak/>
        <w:t xml:space="preserve">Ticket </w:t>
      </w:r>
      <w:r w:rsidR="00263063">
        <w:t>API</w:t>
      </w:r>
      <w:bookmarkEnd w:id="222"/>
    </w:p>
    <w:p w14:paraId="368DCDAF" w14:textId="2376C70F" w:rsidR="0065513D" w:rsidRPr="007A4B9E" w:rsidRDefault="00DF2FCE" w:rsidP="0065513D">
      <w:proofErr w:type="spellStart"/>
      <w:r>
        <w:t>Partially</w:t>
      </w:r>
      <w:proofErr w:type="spellEnd"/>
      <w:r>
        <w:t xml:space="preserve"> </w:t>
      </w:r>
      <w:proofErr w:type="spellStart"/>
      <w:r>
        <w:t>Supported</w:t>
      </w:r>
      <w:proofErr w:type="spellEnd"/>
    </w:p>
    <w:p w14:paraId="79187149" w14:textId="77777777" w:rsidR="00263063" w:rsidRDefault="0029719C" w:rsidP="0064719E">
      <w:pPr>
        <w:pStyle w:val="Rubrik2"/>
      </w:pPr>
      <w:bookmarkStart w:id="223" w:name="_Toc33685595"/>
      <w:r>
        <w:t>GET</w:t>
      </w:r>
      <w:r w:rsidRPr="001824E7">
        <w:t xml:space="preserve"> /</w:t>
      </w:r>
      <w:r>
        <w:t>ticket</w:t>
      </w:r>
      <w:bookmarkEnd w:id="223"/>
    </w:p>
    <w:p w14:paraId="39BEFEFF" w14:textId="77777777" w:rsidR="00CC77AF" w:rsidRPr="00CC77AF" w:rsidRDefault="00CC77AF" w:rsidP="00CC77AF">
      <w:pPr>
        <w:rPr>
          <w:lang w:val="en-GB"/>
        </w:rPr>
      </w:pPr>
      <w:r>
        <w:rPr>
          <w:lang w:val="en-GB"/>
        </w:rPr>
        <w:t>Not Supported</w:t>
      </w:r>
    </w:p>
    <w:p w14:paraId="6F4951AE" w14:textId="77777777" w:rsidR="0029719C" w:rsidRDefault="0029719C" w:rsidP="0064719E">
      <w:pPr>
        <w:pStyle w:val="Rubrik2"/>
      </w:pPr>
      <w:bookmarkStart w:id="224" w:name="_Toc33685596"/>
      <w:r>
        <w:t>POST</w:t>
      </w:r>
      <w:r w:rsidRPr="001824E7">
        <w:t xml:space="preserve"> /</w:t>
      </w:r>
      <w:r>
        <w:t>ticket</w:t>
      </w:r>
      <w:bookmarkEnd w:id="224"/>
    </w:p>
    <w:p w14:paraId="6ACF6044" w14:textId="77777777" w:rsidR="00DF2FCE" w:rsidRDefault="00DF2FCE" w:rsidP="00DF2FCE">
      <w:pPr>
        <w:rPr>
          <w:lang w:val="en-GB"/>
        </w:rPr>
      </w:pPr>
      <w:r>
        <w:rPr>
          <w:lang w:val="en-GB"/>
        </w:rPr>
        <w:t>Partially Supported</w:t>
      </w:r>
    </w:p>
    <w:p w14:paraId="30AD0BD0" w14:textId="77777777" w:rsidR="0065513D" w:rsidRPr="004E31C0" w:rsidRDefault="0065513D" w:rsidP="004E31C0">
      <w:pPr>
        <w:pStyle w:val="Rubrik4"/>
        <w:rPr>
          <w:lang w:val="en-GB"/>
        </w:rPr>
      </w:pPr>
      <w:r w:rsidRPr="004E31C0">
        <w:rPr>
          <w:lang w:val="en-GB"/>
        </w:rPr>
        <w:t>Authorization</w:t>
      </w:r>
    </w:p>
    <w:p w14:paraId="79AAEED2" w14:textId="27CA1D95" w:rsidR="0065513D" w:rsidRPr="004E31C0" w:rsidRDefault="0065513D" w:rsidP="00DF2FCE">
      <w:pPr>
        <w:rPr>
          <w:lang w:val="en-GB"/>
        </w:rPr>
      </w:pPr>
      <w:proofErr w:type="spellStart"/>
      <w:r w:rsidRPr="004E31C0">
        <w:rPr>
          <w:lang w:val="en-GB"/>
        </w:rPr>
        <w:t>bo</w:t>
      </w:r>
      <w:r w:rsidR="00767543" w:rsidRPr="004E31C0">
        <w:rPr>
          <w:lang w:val="en-GB"/>
        </w:rPr>
        <w:t>b</w:t>
      </w:r>
      <w:r w:rsidRPr="004E31C0">
        <w:rPr>
          <w:lang w:val="en-GB"/>
        </w:rPr>
        <w:t>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2D98DA56" w14:textId="77777777" w:rsidR="00F5174B" w:rsidRDefault="00F5174B" w:rsidP="00F5174B">
      <w:pPr>
        <w:pStyle w:val="Rubrik3"/>
        <w:rPr>
          <w:lang w:val="en-GB"/>
        </w:rPr>
      </w:pPr>
      <w:r>
        <w:rPr>
          <w:lang w:val="en-GB"/>
        </w:rPr>
        <w:t>Request – Partially Supported</w:t>
      </w:r>
    </w:p>
    <w:p w14:paraId="5BFCEC62" w14:textId="77777777" w:rsidR="00E3313C" w:rsidRDefault="00E3313C" w:rsidP="00E3313C">
      <w:pPr>
        <w:pStyle w:val="HTTPMessageLista"/>
      </w:pPr>
      <w:r>
        <w:t>Body</w:t>
      </w:r>
    </w:p>
    <w:p w14:paraId="11054EF6" w14:textId="77777777" w:rsidR="00E3313C" w:rsidRDefault="00E3313C" w:rsidP="00E3313C">
      <w:pPr>
        <w:pStyle w:val="OperationStatus"/>
      </w:pPr>
      <w:proofErr w:type="spellStart"/>
      <w:r>
        <w:t>manifestMtbTemplate</w:t>
      </w:r>
      <w:proofErr w:type="spellEnd"/>
      <w:r>
        <w:tab/>
      </w:r>
      <w:r>
        <w:tab/>
      </w:r>
      <w:r>
        <w:tab/>
      </w:r>
      <w:r>
        <w:tab/>
        <w:t>Supported</w:t>
      </w:r>
    </w:p>
    <w:p w14:paraId="13B2E14D" w14:textId="77777777" w:rsidR="00E3313C" w:rsidRDefault="00E3313C" w:rsidP="00E3313C">
      <w:pPr>
        <w:pStyle w:val="OperationStatus"/>
      </w:pPr>
      <w:r>
        <w:t>ticketholder</w:t>
      </w:r>
      <w:r>
        <w:tab/>
      </w:r>
      <w:r>
        <w:tab/>
      </w:r>
      <w:r>
        <w:tab/>
      </w:r>
      <w:r>
        <w:tab/>
      </w:r>
      <w:r>
        <w:tab/>
      </w:r>
      <w:proofErr w:type="spellStart"/>
      <w:r>
        <w:t>NotSupported</w:t>
      </w:r>
      <w:proofErr w:type="spellEnd"/>
    </w:p>
    <w:p w14:paraId="51430FB0" w14:textId="55D07F99" w:rsidR="007911D1" w:rsidRDefault="007911D1" w:rsidP="00E3313C">
      <w:pPr>
        <w:pStyle w:val="OperationStatus"/>
      </w:pPr>
      <w:proofErr w:type="spellStart"/>
      <w:r>
        <w:t>ticketIssuer</w:t>
      </w:r>
      <w:proofErr w:type="spellEnd"/>
      <w:r>
        <w:tab/>
      </w:r>
      <w:r>
        <w:tab/>
      </w:r>
      <w:r>
        <w:tab/>
      </w:r>
      <w:r>
        <w:tab/>
      </w:r>
      <w:r>
        <w:tab/>
      </w:r>
      <w:proofErr w:type="spellStart"/>
      <w:r>
        <w:t>NotSupported</w:t>
      </w:r>
      <w:proofErr w:type="spellEnd"/>
      <w:r>
        <w:rPr>
          <w:rStyle w:val="Fotnotsreferens"/>
        </w:rPr>
        <w:footnoteReference w:id="37"/>
      </w:r>
    </w:p>
    <w:p w14:paraId="14BDC368" w14:textId="0B6A116C" w:rsidR="007911D1" w:rsidRDefault="007911D1" w:rsidP="00E3313C">
      <w:pPr>
        <w:pStyle w:val="OperationStatus"/>
      </w:pPr>
      <w:proofErr w:type="spellStart"/>
      <w:r>
        <w:t>ticketPublicKey</w:t>
      </w:r>
      <w:proofErr w:type="spellEnd"/>
      <w:r>
        <w:tab/>
      </w:r>
      <w:r>
        <w:tab/>
      </w:r>
      <w:r>
        <w:tab/>
      </w:r>
      <w:r>
        <w:tab/>
      </w:r>
      <w:r>
        <w:tab/>
      </w:r>
      <w:proofErr w:type="spellStart"/>
      <w:r>
        <w:t>NotSupported</w:t>
      </w:r>
      <w:proofErr w:type="spellEnd"/>
      <w:r>
        <w:rPr>
          <w:rStyle w:val="Fotnotsreferens"/>
        </w:rPr>
        <w:footnoteReference w:id="38"/>
      </w:r>
    </w:p>
    <w:p w14:paraId="507A07B6" w14:textId="77777777" w:rsidR="00E3313C" w:rsidRDefault="00E3313C" w:rsidP="00E3313C">
      <w:pPr>
        <w:pStyle w:val="OperationStatus"/>
      </w:pPr>
      <w:proofErr w:type="spellStart"/>
      <w:r>
        <w:t>recoverTicketId</w:t>
      </w:r>
      <w:proofErr w:type="spellEnd"/>
      <w:r>
        <w:tab/>
      </w:r>
      <w:r>
        <w:tab/>
      </w:r>
      <w:r>
        <w:tab/>
      </w:r>
      <w:r>
        <w:tab/>
      </w:r>
      <w:r>
        <w:tab/>
      </w:r>
      <w:proofErr w:type="spellStart"/>
      <w:r>
        <w:t>NotSupported</w:t>
      </w:r>
      <w:proofErr w:type="spellEnd"/>
    </w:p>
    <w:p w14:paraId="7486A88E" w14:textId="77777777" w:rsidR="00E3313C" w:rsidRDefault="00E3313C" w:rsidP="00E3313C">
      <w:pPr>
        <w:pStyle w:val="OperationStatus"/>
      </w:pPr>
      <w:proofErr w:type="spellStart"/>
      <w:r>
        <w:t>issueMtb</w:t>
      </w:r>
      <w:proofErr w:type="spellEnd"/>
      <w:r>
        <w:tab/>
      </w:r>
      <w:r>
        <w:tab/>
      </w:r>
      <w:r>
        <w:tab/>
      </w:r>
      <w:r>
        <w:tab/>
      </w:r>
      <w:r>
        <w:tab/>
        <w:t>Supported</w:t>
      </w:r>
      <w:r>
        <w:rPr>
          <w:rStyle w:val="Fotnotsreferens"/>
        </w:rPr>
        <w:footnoteReference w:id="39"/>
      </w:r>
    </w:p>
    <w:p w14:paraId="6CFD4ED0" w14:textId="59ACE6C7" w:rsidR="00E3313C" w:rsidRDefault="00E3313C" w:rsidP="00E3313C">
      <w:pPr>
        <w:pStyle w:val="OperationStatus"/>
      </w:pPr>
      <w:proofErr w:type="spellStart"/>
      <w:r>
        <w:t>requestId</w:t>
      </w:r>
      <w:proofErr w:type="spellEnd"/>
      <w:r>
        <w:tab/>
      </w:r>
      <w:r>
        <w:tab/>
      </w:r>
      <w:r>
        <w:tab/>
      </w:r>
      <w:r>
        <w:tab/>
      </w:r>
      <w:r>
        <w:tab/>
        <w:t>Supported</w:t>
      </w:r>
      <w:ins w:id="225" w:author="Mikael Fröberg" w:date="2020-03-31T10:05:00Z">
        <w:r w:rsidR="00C313AC">
          <w:rPr>
            <w:rStyle w:val="Fotnotsreferens"/>
          </w:rPr>
          <w:footnoteReference w:id="40"/>
        </w:r>
      </w:ins>
    </w:p>
    <w:p w14:paraId="4CC56BE3" w14:textId="77777777" w:rsidR="00E3313C" w:rsidRDefault="00E3313C" w:rsidP="00E3313C">
      <w:pPr>
        <w:pStyle w:val="OperationStatus"/>
      </w:pPr>
      <w:proofErr w:type="spellStart"/>
      <w:r>
        <w:t>startOfValidity</w:t>
      </w:r>
      <w:proofErr w:type="spellEnd"/>
      <w:r>
        <w:tab/>
      </w:r>
      <w:r>
        <w:tab/>
      </w:r>
      <w:r>
        <w:tab/>
      </w:r>
      <w:r>
        <w:tab/>
      </w:r>
      <w:r>
        <w:tab/>
      </w:r>
      <w:proofErr w:type="spellStart"/>
      <w:r>
        <w:t>NotSupported</w:t>
      </w:r>
      <w:proofErr w:type="spellEnd"/>
    </w:p>
    <w:p w14:paraId="4CC8B3B6" w14:textId="77777777" w:rsidR="00E3313C" w:rsidRPr="00E3313C" w:rsidRDefault="00E3313C" w:rsidP="00E3313C">
      <w:pPr>
        <w:pStyle w:val="OperationStatus"/>
      </w:pPr>
      <w:proofErr w:type="spellStart"/>
      <w:r>
        <w:t>bookingId</w:t>
      </w:r>
      <w:proofErr w:type="spellEnd"/>
      <w:r>
        <w:tab/>
      </w:r>
      <w:r>
        <w:tab/>
      </w:r>
      <w:r>
        <w:tab/>
      </w:r>
      <w:r>
        <w:tab/>
      </w:r>
      <w:r>
        <w:tab/>
      </w:r>
      <w:proofErr w:type="spellStart"/>
      <w:r>
        <w:t>NotSupported</w:t>
      </w:r>
      <w:proofErr w:type="spellEnd"/>
    </w:p>
    <w:p w14:paraId="4AA33B90" w14:textId="77777777" w:rsidR="00263063" w:rsidRDefault="00F5174B" w:rsidP="00F5174B">
      <w:pPr>
        <w:pStyle w:val="Rubrik3"/>
        <w:rPr>
          <w:lang w:val="en-GB"/>
        </w:rPr>
      </w:pPr>
      <w:r>
        <w:rPr>
          <w:lang w:val="en-GB"/>
        </w:rPr>
        <w:t>Response – Supported</w:t>
      </w:r>
    </w:p>
    <w:p w14:paraId="7330D31C" w14:textId="77777777" w:rsidR="00E3313C" w:rsidRDefault="00E3313C" w:rsidP="00E3313C">
      <w:pPr>
        <w:pStyle w:val="HTTPMessageLista"/>
      </w:pPr>
      <w:r>
        <w:t>Headers</w:t>
      </w:r>
    </w:p>
    <w:p w14:paraId="331FC42C" w14:textId="77777777" w:rsidR="00E3313C" w:rsidRDefault="00E3313C" w:rsidP="00E3313C">
      <w:pPr>
        <w:pStyle w:val="OperationStatus"/>
      </w:pPr>
      <w:r w:rsidRPr="007911D1">
        <w:rPr>
          <w:b/>
        </w:rPr>
        <w:t>Location</w:t>
      </w:r>
      <w:r>
        <w:tab/>
      </w:r>
      <w:r>
        <w:tab/>
      </w:r>
      <w:r>
        <w:tab/>
      </w:r>
      <w:r>
        <w:tab/>
      </w:r>
      <w:r>
        <w:tab/>
        <w:t>Supported</w:t>
      </w:r>
    </w:p>
    <w:p w14:paraId="64B58E25" w14:textId="77777777" w:rsidR="00E3313C" w:rsidRDefault="00E3313C" w:rsidP="00E3313C">
      <w:pPr>
        <w:pStyle w:val="HTTPMessageLista"/>
      </w:pPr>
      <w:r>
        <w:t>Body</w:t>
      </w:r>
    </w:p>
    <w:p w14:paraId="241B0A31" w14:textId="77777777" w:rsidR="00E3313C" w:rsidRDefault="00E3313C" w:rsidP="00E3313C">
      <w:pPr>
        <w:pStyle w:val="OperationStatus"/>
      </w:pPr>
      <w:proofErr w:type="spellStart"/>
      <w:r>
        <w:t>ticketIds</w:t>
      </w:r>
      <w:proofErr w:type="spellEnd"/>
      <w:r>
        <w:tab/>
      </w:r>
      <w:r>
        <w:tab/>
      </w:r>
      <w:r>
        <w:tab/>
      </w:r>
      <w:r>
        <w:tab/>
      </w:r>
      <w:r>
        <w:tab/>
        <w:t>Supported</w:t>
      </w:r>
    </w:p>
    <w:p w14:paraId="3C62D118" w14:textId="77777777" w:rsidR="00E3313C" w:rsidRDefault="00E3313C" w:rsidP="00E3313C">
      <w:pPr>
        <w:pStyle w:val="OperationStatus"/>
      </w:pPr>
      <w:proofErr w:type="spellStart"/>
      <w:r>
        <w:t>settlementId</w:t>
      </w:r>
      <w:proofErr w:type="spellEnd"/>
      <w:r>
        <w:tab/>
      </w:r>
      <w:r>
        <w:tab/>
      </w:r>
      <w:r>
        <w:tab/>
      </w:r>
      <w:r>
        <w:tab/>
      </w:r>
      <w:r>
        <w:tab/>
        <w:t>Supported</w:t>
      </w:r>
    </w:p>
    <w:p w14:paraId="35FC50A6" w14:textId="77777777" w:rsidR="00E3313C" w:rsidRPr="00E3313C" w:rsidRDefault="00E3313C" w:rsidP="00E3313C">
      <w:pPr>
        <w:pStyle w:val="OperationStatus"/>
      </w:pPr>
      <w:proofErr w:type="spellStart"/>
      <w:r>
        <w:t>ticketBundle</w:t>
      </w:r>
      <w:proofErr w:type="spellEnd"/>
      <w:r>
        <w:tab/>
      </w:r>
      <w:r>
        <w:tab/>
      </w:r>
      <w:r>
        <w:tab/>
      </w:r>
      <w:r>
        <w:tab/>
      </w:r>
      <w:r>
        <w:tab/>
        <w:t>Supported</w:t>
      </w:r>
    </w:p>
    <w:p w14:paraId="2BAEBC5C" w14:textId="77777777" w:rsidR="0029719C" w:rsidRDefault="0029719C" w:rsidP="0064719E">
      <w:pPr>
        <w:pStyle w:val="Rubrik2"/>
      </w:pPr>
      <w:bookmarkStart w:id="230" w:name="_Toc33685597"/>
      <w:r>
        <w:t>GET</w:t>
      </w:r>
      <w:r w:rsidRPr="001824E7">
        <w:t xml:space="preserve"> /</w:t>
      </w:r>
      <w:r>
        <w:t>ticket/{</w:t>
      </w:r>
      <w:proofErr w:type="spellStart"/>
      <w:r>
        <w:t>ticketId</w:t>
      </w:r>
      <w:proofErr w:type="spellEnd"/>
      <w:r>
        <w:t>}</w:t>
      </w:r>
      <w:bookmarkEnd w:id="230"/>
    </w:p>
    <w:p w14:paraId="697CD6E8" w14:textId="71995126" w:rsidR="00133AFD" w:rsidRDefault="00854F86" w:rsidP="00133AFD">
      <w:pPr>
        <w:rPr>
          <w:lang w:val="en-GB"/>
        </w:rPr>
      </w:pPr>
      <w:r>
        <w:rPr>
          <w:lang w:val="en-GB"/>
        </w:rPr>
        <w:t>Partially</w:t>
      </w:r>
      <w:r w:rsidR="00133AFD">
        <w:rPr>
          <w:lang w:val="en-GB"/>
        </w:rPr>
        <w:t xml:space="preserve"> </w:t>
      </w:r>
      <w:r>
        <w:rPr>
          <w:lang w:val="en-GB"/>
        </w:rPr>
        <w:t>S</w:t>
      </w:r>
      <w:r w:rsidR="00133AFD">
        <w:rPr>
          <w:lang w:val="en-GB"/>
        </w:rPr>
        <w:t>upported</w:t>
      </w:r>
    </w:p>
    <w:p w14:paraId="5C89D15A" w14:textId="77777777" w:rsidR="00854F86" w:rsidRPr="004E31C0" w:rsidRDefault="00854F86" w:rsidP="00854F86">
      <w:pPr>
        <w:pStyle w:val="Rubrik4"/>
        <w:rPr>
          <w:lang w:val="en-GB"/>
        </w:rPr>
      </w:pPr>
      <w:r w:rsidRPr="004E31C0">
        <w:rPr>
          <w:lang w:val="en-GB"/>
        </w:rPr>
        <w:t>Authorization</w:t>
      </w:r>
    </w:p>
    <w:p w14:paraId="2E31409D" w14:textId="3F339CD4" w:rsidR="00854F86" w:rsidRPr="004E31C0" w:rsidRDefault="00854F86" w:rsidP="00854F86">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3D7C128" w14:textId="77777777" w:rsidR="00854F86" w:rsidRDefault="00854F86" w:rsidP="00854F86">
      <w:pPr>
        <w:pStyle w:val="Rubrik3"/>
        <w:rPr>
          <w:lang w:val="en-GB"/>
        </w:rPr>
      </w:pPr>
      <w:r>
        <w:rPr>
          <w:lang w:val="en-GB"/>
        </w:rPr>
        <w:lastRenderedPageBreak/>
        <w:t>Request – Partially Supported</w:t>
      </w:r>
    </w:p>
    <w:p w14:paraId="7719E57C" w14:textId="1C234850" w:rsidR="00854F86" w:rsidRDefault="00E41CB6" w:rsidP="00854F86">
      <w:pPr>
        <w:pStyle w:val="HTTPMessageLista"/>
      </w:pPr>
      <w:r>
        <w:t>Parameters</w:t>
      </w:r>
    </w:p>
    <w:p w14:paraId="21CB06E2" w14:textId="2FF4F772" w:rsidR="00854F86" w:rsidRPr="00D7147A" w:rsidRDefault="00854F86" w:rsidP="00133AFD">
      <w:pPr>
        <w:pStyle w:val="OperationStatus"/>
      </w:pPr>
      <w:proofErr w:type="spellStart"/>
      <w:r>
        <w:t>ticketId</w:t>
      </w:r>
      <w:proofErr w:type="spellEnd"/>
      <w:r>
        <w:tab/>
      </w:r>
      <w:r>
        <w:tab/>
      </w:r>
      <w:r>
        <w:tab/>
      </w:r>
      <w:r>
        <w:tab/>
      </w:r>
      <w:r>
        <w:tab/>
        <w:t>Supported</w:t>
      </w:r>
    </w:p>
    <w:p w14:paraId="5A45E3C4" w14:textId="77777777" w:rsidR="00D7147A" w:rsidRDefault="00D7147A" w:rsidP="00D7147A">
      <w:pPr>
        <w:pStyle w:val="Rubrik3"/>
        <w:rPr>
          <w:lang w:val="en-GB"/>
        </w:rPr>
      </w:pPr>
      <w:r>
        <w:rPr>
          <w:lang w:val="en-GB"/>
        </w:rPr>
        <w:t>Response – Supported</w:t>
      </w:r>
    </w:p>
    <w:p w14:paraId="44AD313E" w14:textId="77777777" w:rsidR="00D7147A" w:rsidRDefault="00D7147A" w:rsidP="00D7147A">
      <w:pPr>
        <w:pStyle w:val="HTTPMessageLista"/>
      </w:pPr>
      <w:r>
        <w:t>Body</w:t>
      </w:r>
    </w:p>
    <w:p w14:paraId="4346DDCE" w14:textId="2CFF80E1" w:rsidR="00D7147A" w:rsidRDefault="00D7147A" w:rsidP="00D7147A">
      <w:pPr>
        <w:pStyle w:val="OperationStatus"/>
      </w:pPr>
      <w:proofErr w:type="spellStart"/>
      <w:r>
        <w:t>ticketId</w:t>
      </w:r>
      <w:proofErr w:type="spellEnd"/>
      <w:r>
        <w:tab/>
      </w:r>
      <w:r>
        <w:tab/>
      </w:r>
      <w:r>
        <w:tab/>
      </w:r>
      <w:r>
        <w:tab/>
      </w:r>
      <w:r>
        <w:tab/>
        <w:t>Supported</w:t>
      </w:r>
    </w:p>
    <w:p w14:paraId="10B81037" w14:textId="159EDCFA" w:rsidR="00D7147A" w:rsidRDefault="00D7147A" w:rsidP="00D7147A">
      <w:pPr>
        <w:pStyle w:val="OperationStatus"/>
      </w:pPr>
      <w:proofErr w:type="spellStart"/>
      <w:r>
        <w:t>issuedAt</w:t>
      </w:r>
      <w:proofErr w:type="spellEnd"/>
      <w:r>
        <w:tab/>
      </w:r>
      <w:r>
        <w:tab/>
      </w:r>
      <w:r>
        <w:tab/>
      </w:r>
      <w:r>
        <w:tab/>
      </w:r>
      <w:r>
        <w:tab/>
        <w:t>Supported</w:t>
      </w:r>
    </w:p>
    <w:p w14:paraId="0052C26F" w14:textId="2BA8A00A" w:rsidR="00D7147A" w:rsidRDefault="00D7147A" w:rsidP="00D7147A">
      <w:pPr>
        <w:pStyle w:val="OperationStatus"/>
      </w:pPr>
      <w:proofErr w:type="spellStart"/>
      <w:r>
        <w:t>ticketPayload</w:t>
      </w:r>
      <w:proofErr w:type="spellEnd"/>
      <w:r>
        <w:tab/>
      </w:r>
      <w:r>
        <w:tab/>
      </w:r>
      <w:r>
        <w:tab/>
      </w:r>
      <w:r>
        <w:tab/>
      </w:r>
      <w:r>
        <w:tab/>
        <w:t>Supported</w:t>
      </w:r>
    </w:p>
    <w:p w14:paraId="7F1059B3" w14:textId="3E909611" w:rsidR="00D7147A" w:rsidRDefault="00E41CB6" w:rsidP="00D7147A">
      <w:pPr>
        <w:pStyle w:val="OperationStatus"/>
      </w:pPr>
      <w:proofErr w:type="spellStart"/>
      <w:r>
        <w:t>mtb</w:t>
      </w:r>
      <w:proofErr w:type="spellEnd"/>
      <w:r>
        <w:tab/>
      </w:r>
      <w:r>
        <w:tab/>
      </w:r>
      <w:r>
        <w:tab/>
      </w:r>
      <w:r>
        <w:tab/>
      </w:r>
      <w:r>
        <w:tab/>
      </w:r>
      <w:r>
        <w:tab/>
        <w:t>Supported</w:t>
      </w:r>
    </w:p>
    <w:p w14:paraId="3004ADE9" w14:textId="7FF70A0F" w:rsidR="00E41CB6" w:rsidRDefault="00E41CB6" w:rsidP="00D7147A">
      <w:pPr>
        <w:pStyle w:val="OperationStatus"/>
      </w:pPr>
      <w:r>
        <w:t>ticketholder</w:t>
      </w:r>
      <w:r>
        <w:tab/>
      </w:r>
      <w:r>
        <w:tab/>
      </w:r>
      <w:r>
        <w:tab/>
      </w:r>
      <w:r>
        <w:tab/>
      </w:r>
      <w:r>
        <w:tab/>
        <w:t>Not Supported</w:t>
      </w:r>
    </w:p>
    <w:p w14:paraId="2AAE68CB" w14:textId="05D284DD" w:rsidR="00E41CB6" w:rsidRDefault="00E41CB6" w:rsidP="00D7147A">
      <w:pPr>
        <w:pStyle w:val="OperationStatus"/>
      </w:pPr>
      <w:proofErr w:type="spellStart"/>
      <w:r>
        <w:t>activeStatus</w:t>
      </w:r>
      <w:proofErr w:type="spellEnd"/>
      <w:r>
        <w:tab/>
      </w:r>
      <w:r>
        <w:tab/>
      </w:r>
      <w:r>
        <w:tab/>
      </w:r>
      <w:r>
        <w:tab/>
      </w:r>
      <w:r>
        <w:tab/>
        <w:t>Supported</w:t>
      </w:r>
    </w:p>
    <w:p w14:paraId="4349EB3E" w14:textId="4449F707" w:rsidR="00E41CB6" w:rsidRDefault="00E41CB6" w:rsidP="00D7147A">
      <w:pPr>
        <w:pStyle w:val="OperationStatus"/>
      </w:pPr>
      <w:proofErr w:type="spellStart"/>
      <w:r>
        <w:t>recoverStatus</w:t>
      </w:r>
      <w:proofErr w:type="spellEnd"/>
      <w:r>
        <w:tab/>
      </w:r>
      <w:r>
        <w:tab/>
      </w:r>
      <w:r>
        <w:tab/>
      </w:r>
      <w:r>
        <w:tab/>
      </w:r>
      <w:r>
        <w:tab/>
        <w:t>Supported</w:t>
      </w:r>
    </w:p>
    <w:p w14:paraId="6496A01B" w14:textId="642D0920" w:rsidR="00E41CB6" w:rsidRDefault="00E41CB6" w:rsidP="00E41CB6">
      <w:pPr>
        <w:pStyle w:val="OperationStatus"/>
        <w:numPr>
          <w:ilvl w:val="2"/>
          <w:numId w:val="24"/>
        </w:numPr>
      </w:pPr>
      <w:r>
        <w:t>recovered</w:t>
      </w:r>
      <w:r>
        <w:tab/>
      </w:r>
      <w:r>
        <w:tab/>
      </w:r>
      <w:r>
        <w:tab/>
      </w:r>
      <w:r>
        <w:tab/>
      </w:r>
      <w:r>
        <w:tab/>
        <w:t>Supported</w:t>
      </w:r>
      <w:r>
        <w:rPr>
          <w:rStyle w:val="Fotnotsreferens"/>
        </w:rPr>
        <w:footnoteReference w:id="41"/>
      </w:r>
    </w:p>
    <w:p w14:paraId="3AA2BFED" w14:textId="5A2AD691" w:rsidR="00E41CB6" w:rsidRDefault="00E41CB6" w:rsidP="00E41CB6">
      <w:pPr>
        <w:pStyle w:val="OperationStatus"/>
        <w:numPr>
          <w:ilvl w:val="2"/>
          <w:numId w:val="24"/>
        </w:numPr>
      </w:pPr>
      <w:proofErr w:type="spellStart"/>
      <w:r>
        <w:t>recoveredAmount</w:t>
      </w:r>
      <w:proofErr w:type="spellEnd"/>
      <w:r>
        <w:tab/>
      </w:r>
      <w:r>
        <w:tab/>
      </w:r>
      <w:r>
        <w:tab/>
      </w:r>
      <w:r>
        <w:tab/>
        <w:t>Supported</w:t>
      </w:r>
      <w:r>
        <w:rPr>
          <w:rStyle w:val="Fotnotsreferens"/>
        </w:rPr>
        <w:footnoteReference w:id="42"/>
      </w:r>
    </w:p>
    <w:p w14:paraId="30DD5F8C" w14:textId="7B777F0F" w:rsidR="00E41CB6" w:rsidRDefault="00E41CB6" w:rsidP="00E41CB6">
      <w:pPr>
        <w:pStyle w:val="OperationStatus"/>
      </w:pPr>
      <w:proofErr w:type="spellStart"/>
      <w:r>
        <w:t>refundStatus</w:t>
      </w:r>
      <w:proofErr w:type="spellEnd"/>
      <w:r>
        <w:tab/>
      </w:r>
      <w:r>
        <w:tab/>
      </w:r>
      <w:r>
        <w:tab/>
      </w:r>
      <w:r>
        <w:tab/>
      </w:r>
      <w:r>
        <w:tab/>
        <w:t>Supported</w:t>
      </w:r>
    </w:p>
    <w:p w14:paraId="6F932821" w14:textId="1B498D51" w:rsidR="00E41CB6" w:rsidRDefault="00E41CB6" w:rsidP="00E41CB6">
      <w:pPr>
        <w:pStyle w:val="OperationStatus"/>
      </w:pPr>
      <w:proofErr w:type="spellStart"/>
      <w:r>
        <w:t>refundableStatus</w:t>
      </w:r>
      <w:proofErr w:type="spellEnd"/>
      <w:r>
        <w:tab/>
      </w:r>
      <w:r>
        <w:tab/>
      </w:r>
      <w:r>
        <w:tab/>
      </w:r>
      <w:r>
        <w:tab/>
      </w:r>
      <w:r>
        <w:tab/>
        <w:t>Supported</w:t>
      </w:r>
    </w:p>
    <w:p w14:paraId="32525311" w14:textId="6FBF239B" w:rsidR="00E41CB6" w:rsidRPr="00E3313C" w:rsidRDefault="00E41CB6" w:rsidP="00E41CB6">
      <w:pPr>
        <w:pStyle w:val="OperationStatus"/>
      </w:pPr>
      <w:proofErr w:type="spellStart"/>
      <w:r>
        <w:t>hinderedStatus</w:t>
      </w:r>
      <w:proofErr w:type="spellEnd"/>
      <w:r>
        <w:tab/>
      </w:r>
      <w:r>
        <w:tab/>
      </w:r>
      <w:r>
        <w:tab/>
      </w:r>
      <w:r>
        <w:tab/>
      </w:r>
      <w:r>
        <w:tab/>
        <w:t>Not Supported</w:t>
      </w:r>
    </w:p>
    <w:p w14:paraId="38297104" w14:textId="516CAD59" w:rsidR="009A73E7" w:rsidRDefault="004F7219" w:rsidP="0064719E">
      <w:pPr>
        <w:pStyle w:val="Rubrik2"/>
      </w:pPr>
      <w:r>
        <w:br w:type="page"/>
      </w:r>
      <w:bookmarkStart w:id="231" w:name="_Toc33685598"/>
      <w:r w:rsidR="009A73E7">
        <w:lastRenderedPageBreak/>
        <w:t>GET</w:t>
      </w:r>
      <w:r w:rsidR="009A73E7" w:rsidRPr="001824E7">
        <w:t xml:space="preserve"> /</w:t>
      </w:r>
      <w:r w:rsidR="009A73E7">
        <w:t>ticket/{</w:t>
      </w:r>
      <w:proofErr w:type="spellStart"/>
      <w:r w:rsidR="009A73E7">
        <w:t>ticketId</w:t>
      </w:r>
      <w:proofErr w:type="spellEnd"/>
      <w:r w:rsidR="009A73E7">
        <w:t>}/</w:t>
      </w:r>
      <w:proofErr w:type="spellStart"/>
      <w:r w:rsidR="009A73E7">
        <w:t>refundableStatus</w:t>
      </w:r>
      <w:bookmarkEnd w:id="231"/>
      <w:proofErr w:type="spellEnd"/>
    </w:p>
    <w:p w14:paraId="28E16E03" w14:textId="77777777" w:rsidR="00133AFD" w:rsidRDefault="00133AFD" w:rsidP="00133AFD">
      <w:pPr>
        <w:rPr>
          <w:lang w:val="en-GB"/>
        </w:rPr>
      </w:pPr>
      <w:r>
        <w:rPr>
          <w:lang w:val="en-GB"/>
        </w:rPr>
        <w:t>Supported</w:t>
      </w:r>
    </w:p>
    <w:p w14:paraId="6B462E79" w14:textId="77777777" w:rsidR="00767543" w:rsidRDefault="00767543" w:rsidP="004E31C0">
      <w:pPr>
        <w:pStyle w:val="Rubrik4"/>
      </w:pPr>
      <w:proofErr w:type="spellStart"/>
      <w:r>
        <w:t>Authorization</w:t>
      </w:r>
      <w:proofErr w:type="spellEnd"/>
    </w:p>
    <w:p w14:paraId="7E71B96F" w14:textId="0FDD969A" w:rsidR="00767543" w:rsidRDefault="00767543" w:rsidP="00767543">
      <w:proofErr w:type="spellStart"/>
      <w:r>
        <w:t>bobAuthZ</w:t>
      </w:r>
      <w:proofErr w:type="spellEnd"/>
      <w:r>
        <w:t>: [</w:t>
      </w:r>
      <w:proofErr w:type="spellStart"/>
      <w:proofErr w:type="gramStart"/>
      <w:r>
        <w:t>pos</w:t>
      </w:r>
      <w:r w:rsidR="00FB7DF4">
        <w:t>,tvm</w:t>
      </w:r>
      <w:proofErr w:type="spellEnd"/>
      <w:proofErr w:type="gramEnd"/>
      <w:r>
        <w:t>]</w:t>
      </w:r>
    </w:p>
    <w:p w14:paraId="6BE3E3A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20A1D2D7" w14:textId="389E4510" w:rsidR="00E439B4" w:rsidRDefault="00E439B4" w:rsidP="00E439B4">
      <w:pPr>
        <w:rPr>
          <w:lang w:val="en-GB"/>
        </w:rPr>
      </w:pPr>
      <w:r>
        <w:rPr>
          <w:lang w:val="en-GB"/>
        </w:rPr>
        <w:t>Ticket needs to be issued by the same</w:t>
      </w:r>
      <w:r w:rsidR="004420A1">
        <w:rPr>
          <w:lang w:val="en-GB"/>
        </w:rPr>
        <w:t xml:space="preserve"> Sales Channel </w:t>
      </w:r>
      <w:r>
        <w:rPr>
          <w:lang w:val="en-GB"/>
        </w:rPr>
        <w:t xml:space="preserve">as invoking the refund. </w:t>
      </w:r>
    </w:p>
    <w:p w14:paraId="7B22531A" w14:textId="77777777" w:rsidR="00F5174B" w:rsidRPr="004E31C0" w:rsidRDefault="009A73E7" w:rsidP="0064719E">
      <w:pPr>
        <w:pStyle w:val="Rubrik2"/>
        <w:rPr>
          <w:i/>
        </w:rPr>
      </w:pPr>
      <w:bookmarkStart w:id="232" w:name="_Toc33685599"/>
      <w:r w:rsidRPr="004E31C0">
        <w:t>GET /ticket/{</w:t>
      </w:r>
      <w:proofErr w:type="spellStart"/>
      <w:r w:rsidRPr="004E31C0">
        <w:t>ticketId</w:t>
      </w:r>
      <w:proofErr w:type="spellEnd"/>
      <w:r w:rsidRPr="004E31C0">
        <w:t>}/</w:t>
      </w:r>
      <w:proofErr w:type="spellStart"/>
      <w:r w:rsidRPr="004E31C0">
        <w:t>refundStatus</w:t>
      </w:r>
      <w:bookmarkEnd w:id="232"/>
      <w:proofErr w:type="spellEnd"/>
    </w:p>
    <w:p w14:paraId="6EDAF3D8" w14:textId="77777777" w:rsidR="00133AFD" w:rsidRPr="00133AFD" w:rsidRDefault="00133AFD" w:rsidP="00133AFD">
      <w:pPr>
        <w:rPr>
          <w:lang w:val="en-GB"/>
        </w:rPr>
      </w:pPr>
      <w:r>
        <w:rPr>
          <w:lang w:val="en-GB"/>
        </w:rPr>
        <w:t>Supported</w:t>
      </w:r>
    </w:p>
    <w:p w14:paraId="60C998C8" w14:textId="77777777" w:rsidR="00767543" w:rsidRPr="00E13E71" w:rsidRDefault="00767543" w:rsidP="004E31C0">
      <w:pPr>
        <w:pStyle w:val="Rubrik4"/>
        <w:rPr>
          <w:lang w:val="en-GB"/>
        </w:rPr>
      </w:pPr>
      <w:r w:rsidRPr="00E13E71">
        <w:rPr>
          <w:lang w:val="en-GB"/>
        </w:rPr>
        <w:t>Authorization</w:t>
      </w:r>
    </w:p>
    <w:p w14:paraId="30F71F7A" w14:textId="3A1436D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137F579A"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17505EFA" w14:textId="2ACC5393" w:rsidR="00E439B4" w:rsidRDefault="00E439B4" w:rsidP="00E439B4">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15860DC" w14:textId="77777777" w:rsidR="00F5174B" w:rsidRPr="004E31C0" w:rsidRDefault="009A73E7" w:rsidP="0064719E">
      <w:pPr>
        <w:pStyle w:val="Rubrik2"/>
        <w:rPr>
          <w:i/>
        </w:rPr>
      </w:pPr>
      <w:bookmarkStart w:id="233" w:name="_Toc33685600"/>
      <w:r w:rsidRPr="004E31C0">
        <w:t>PUT /ticket/{</w:t>
      </w:r>
      <w:proofErr w:type="spellStart"/>
      <w:r w:rsidRPr="004E31C0">
        <w:t>ticketId</w:t>
      </w:r>
      <w:proofErr w:type="spellEnd"/>
      <w:r w:rsidRPr="004E31C0">
        <w:t>}/</w:t>
      </w:r>
      <w:proofErr w:type="spellStart"/>
      <w:r w:rsidRPr="004E31C0">
        <w:t>refundStatus</w:t>
      </w:r>
      <w:bookmarkEnd w:id="233"/>
      <w:proofErr w:type="spellEnd"/>
    </w:p>
    <w:p w14:paraId="368888B3" w14:textId="77777777" w:rsidR="00133AFD" w:rsidRPr="00133AFD" w:rsidRDefault="00133AFD" w:rsidP="00133AFD">
      <w:pPr>
        <w:rPr>
          <w:lang w:val="en-GB"/>
        </w:rPr>
      </w:pPr>
      <w:r>
        <w:rPr>
          <w:lang w:val="en-GB"/>
        </w:rPr>
        <w:t>Supported</w:t>
      </w:r>
    </w:p>
    <w:p w14:paraId="2EF11E63" w14:textId="77777777" w:rsidR="00767543" w:rsidRPr="00E13E71" w:rsidRDefault="00767543" w:rsidP="004E31C0">
      <w:pPr>
        <w:pStyle w:val="Rubrik4"/>
        <w:rPr>
          <w:lang w:val="en-GB"/>
        </w:rPr>
      </w:pPr>
      <w:r w:rsidRPr="00E13E71">
        <w:rPr>
          <w:lang w:val="en-GB"/>
        </w:rPr>
        <w:t>Authorization</w:t>
      </w:r>
    </w:p>
    <w:p w14:paraId="7327755B" w14:textId="348907C3"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4BCE2981" w14:textId="77777777" w:rsidR="00E439B4" w:rsidRDefault="00E439B4" w:rsidP="00E439B4">
      <w:pPr>
        <w:rPr>
          <w:lang w:val="en-GB"/>
        </w:rPr>
      </w:pPr>
      <w:r>
        <w:rPr>
          <w:lang w:val="en-GB"/>
        </w:rPr>
        <w:t xml:space="preserve">Point of Sale needs to be </w:t>
      </w:r>
      <w:proofErr w:type="spellStart"/>
      <w:r>
        <w:rPr>
          <w:lang w:val="en-GB"/>
        </w:rPr>
        <w:t>PID</w:t>
      </w:r>
      <w:proofErr w:type="spellEnd"/>
      <w:r>
        <w:rPr>
          <w:lang w:val="en-GB"/>
        </w:rPr>
        <w:t xml:space="preserve"> 14.</w:t>
      </w:r>
    </w:p>
    <w:p w14:paraId="3F1B2709" w14:textId="7BAF034B" w:rsidR="00E439B4" w:rsidRPr="00E439B4" w:rsidRDefault="00E439B4" w:rsidP="00767543">
      <w:pPr>
        <w:rPr>
          <w:lang w:val="en-GB"/>
        </w:rPr>
      </w:pPr>
      <w:r>
        <w:rPr>
          <w:lang w:val="en-GB"/>
        </w:rPr>
        <w:t xml:space="preserve">Ticket needs to be issued by the same </w:t>
      </w:r>
      <w:r w:rsidR="004420A1">
        <w:rPr>
          <w:lang w:val="en-GB"/>
        </w:rPr>
        <w:t>Sales Channel</w:t>
      </w:r>
      <w:r>
        <w:rPr>
          <w:lang w:val="en-GB"/>
        </w:rPr>
        <w:t xml:space="preserve"> as invoking the refund. </w:t>
      </w:r>
    </w:p>
    <w:p w14:paraId="0FB550B3"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9E5A0FE" w14:textId="77777777" w:rsidR="00F5174B" w:rsidRPr="004E31C0" w:rsidRDefault="009A73E7" w:rsidP="0064719E">
      <w:pPr>
        <w:pStyle w:val="Rubrik2"/>
        <w:rPr>
          <w:i/>
        </w:rPr>
      </w:pPr>
      <w:bookmarkStart w:id="234" w:name="_Toc33685601"/>
      <w:r w:rsidRPr="004E31C0">
        <w:lastRenderedPageBreak/>
        <w:t>GET /ticket/{</w:t>
      </w:r>
      <w:proofErr w:type="spellStart"/>
      <w:r w:rsidRPr="004E31C0">
        <w:t>ticketId</w:t>
      </w:r>
      <w:proofErr w:type="spellEnd"/>
      <w:r w:rsidRPr="004E31C0">
        <w:t>}/</w:t>
      </w:r>
      <w:proofErr w:type="spellStart"/>
      <w:r w:rsidRPr="004E31C0">
        <w:t>recoverableStatus</w:t>
      </w:r>
      <w:bookmarkEnd w:id="234"/>
      <w:proofErr w:type="spellEnd"/>
    </w:p>
    <w:p w14:paraId="395E126E" w14:textId="77777777" w:rsidR="00133AFD" w:rsidRDefault="00133AFD" w:rsidP="00133AFD">
      <w:pPr>
        <w:rPr>
          <w:lang w:val="en-GB"/>
        </w:rPr>
      </w:pPr>
      <w:r>
        <w:rPr>
          <w:lang w:val="en-GB"/>
        </w:rPr>
        <w:t>Supported</w:t>
      </w:r>
      <w:r>
        <w:rPr>
          <w:rStyle w:val="Fotnotsreferens"/>
          <w:lang w:val="en-GB"/>
        </w:rPr>
        <w:footnoteReference w:id="43"/>
      </w:r>
    </w:p>
    <w:p w14:paraId="68F5DDDA" w14:textId="77777777" w:rsidR="00767543" w:rsidRPr="00E13E71" w:rsidRDefault="00767543" w:rsidP="004E31C0">
      <w:pPr>
        <w:pStyle w:val="Rubrik4"/>
        <w:rPr>
          <w:lang w:val="en-GB"/>
        </w:rPr>
      </w:pPr>
      <w:r w:rsidRPr="00E13E71">
        <w:rPr>
          <w:lang w:val="en-GB"/>
        </w:rPr>
        <w:t>Authorization</w:t>
      </w:r>
    </w:p>
    <w:p w14:paraId="3B4CD082" w14:textId="42E751A2"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0CE7DCAD" w14:textId="77777777" w:rsidR="00F5174B" w:rsidRPr="004E31C0" w:rsidRDefault="009A73E7" w:rsidP="0064719E">
      <w:pPr>
        <w:pStyle w:val="Rubrik2"/>
        <w:rPr>
          <w:i/>
        </w:rPr>
      </w:pPr>
      <w:bookmarkStart w:id="235" w:name="_Toc33685602"/>
      <w:r w:rsidRPr="004E31C0">
        <w:t>GET /ticket/{</w:t>
      </w:r>
      <w:proofErr w:type="spellStart"/>
      <w:r w:rsidRPr="004E31C0">
        <w:t>ticketId</w:t>
      </w:r>
      <w:proofErr w:type="spellEnd"/>
      <w:r w:rsidRPr="004E31C0">
        <w:t>}/</w:t>
      </w:r>
      <w:proofErr w:type="spellStart"/>
      <w:r w:rsidRPr="004E31C0">
        <w:t>recoverStatus</w:t>
      </w:r>
      <w:bookmarkEnd w:id="235"/>
      <w:proofErr w:type="spellEnd"/>
    </w:p>
    <w:p w14:paraId="36099D55" w14:textId="77777777" w:rsidR="00133AFD" w:rsidRDefault="00133AFD" w:rsidP="00133AFD">
      <w:pPr>
        <w:rPr>
          <w:lang w:val="en-GB"/>
        </w:rPr>
      </w:pPr>
      <w:r>
        <w:rPr>
          <w:lang w:val="en-GB"/>
        </w:rPr>
        <w:t>Supported</w:t>
      </w:r>
      <w:r>
        <w:rPr>
          <w:rStyle w:val="Fotnotsreferens"/>
          <w:lang w:val="en-GB"/>
        </w:rPr>
        <w:footnoteReference w:id="44"/>
      </w:r>
    </w:p>
    <w:p w14:paraId="29E5A078" w14:textId="77777777" w:rsidR="00767543" w:rsidRPr="00E13E71" w:rsidRDefault="00767543" w:rsidP="004E31C0">
      <w:pPr>
        <w:pStyle w:val="Rubrik4"/>
        <w:rPr>
          <w:lang w:val="en-GB"/>
        </w:rPr>
      </w:pPr>
      <w:r w:rsidRPr="00E13E71">
        <w:rPr>
          <w:lang w:val="en-GB"/>
        </w:rPr>
        <w:t>Authorization</w:t>
      </w:r>
    </w:p>
    <w:p w14:paraId="6949E638" w14:textId="07FB9105"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5311EF40" w14:textId="77777777" w:rsidR="00F5174B" w:rsidRPr="004E31C0" w:rsidRDefault="009A73E7" w:rsidP="0064719E">
      <w:pPr>
        <w:pStyle w:val="Rubrik2"/>
        <w:rPr>
          <w:i/>
        </w:rPr>
      </w:pPr>
      <w:bookmarkStart w:id="236" w:name="_Toc33685603"/>
      <w:r w:rsidRPr="004E31C0">
        <w:t>PUT /ticket/{</w:t>
      </w:r>
      <w:proofErr w:type="spellStart"/>
      <w:r w:rsidRPr="004E31C0">
        <w:t>ticketId</w:t>
      </w:r>
      <w:proofErr w:type="spellEnd"/>
      <w:r w:rsidRPr="004E31C0">
        <w:t>}/</w:t>
      </w:r>
      <w:proofErr w:type="spellStart"/>
      <w:r w:rsidRPr="004E31C0">
        <w:t>recoverStatus</w:t>
      </w:r>
      <w:bookmarkEnd w:id="236"/>
      <w:proofErr w:type="spellEnd"/>
    </w:p>
    <w:p w14:paraId="72143C38" w14:textId="77777777" w:rsidR="00133AFD" w:rsidRDefault="00133AFD" w:rsidP="00133AFD">
      <w:pPr>
        <w:rPr>
          <w:lang w:val="en-GB"/>
        </w:rPr>
      </w:pPr>
      <w:r>
        <w:rPr>
          <w:lang w:val="en-GB"/>
        </w:rPr>
        <w:t>Supported</w:t>
      </w:r>
      <w:r>
        <w:rPr>
          <w:rStyle w:val="Fotnotsreferens"/>
          <w:lang w:val="en-GB"/>
        </w:rPr>
        <w:footnoteReference w:id="45"/>
      </w:r>
    </w:p>
    <w:p w14:paraId="0D57259C" w14:textId="77777777" w:rsidR="00767543" w:rsidRPr="00E13E71" w:rsidRDefault="00767543" w:rsidP="004E31C0">
      <w:pPr>
        <w:pStyle w:val="Rubrik4"/>
        <w:rPr>
          <w:lang w:val="en-GB"/>
        </w:rPr>
      </w:pPr>
      <w:r w:rsidRPr="00E13E71">
        <w:rPr>
          <w:lang w:val="en-GB"/>
        </w:rPr>
        <w:t>Authorization</w:t>
      </w:r>
    </w:p>
    <w:p w14:paraId="634A8F7C" w14:textId="58F723BD"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3E6F82A1" w14:textId="77777777" w:rsidR="00133AFD" w:rsidRPr="004E31C0" w:rsidRDefault="00133AFD" w:rsidP="0064719E">
      <w:pPr>
        <w:pStyle w:val="Rubrik2"/>
        <w:rPr>
          <w:i/>
        </w:rPr>
      </w:pPr>
      <w:bookmarkStart w:id="237" w:name="_Toc33685604"/>
      <w:r w:rsidRPr="004E31C0">
        <w:t>GET /ticket/{</w:t>
      </w:r>
      <w:proofErr w:type="spellStart"/>
      <w:r w:rsidRPr="004E31C0">
        <w:t>ticketId</w:t>
      </w:r>
      <w:proofErr w:type="spellEnd"/>
      <w:r w:rsidRPr="004E31C0">
        <w:t>}/</w:t>
      </w:r>
      <w:proofErr w:type="spellStart"/>
      <w:r w:rsidRPr="004E31C0">
        <w:t>hinderedStatus</w:t>
      </w:r>
      <w:bookmarkEnd w:id="237"/>
      <w:proofErr w:type="spellEnd"/>
    </w:p>
    <w:p w14:paraId="56F33A9F" w14:textId="77777777" w:rsidR="00133AFD" w:rsidRDefault="00133AFD" w:rsidP="00133AFD">
      <w:pPr>
        <w:rPr>
          <w:lang w:val="en-GB"/>
        </w:rPr>
      </w:pPr>
      <w:r>
        <w:rPr>
          <w:lang w:val="en-GB"/>
        </w:rPr>
        <w:t>Not Supported</w:t>
      </w:r>
    </w:p>
    <w:p w14:paraId="4C1CC153" w14:textId="77777777" w:rsidR="00133AFD" w:rsidRPr="004E31C0" w:rsidRDefault="00133AFD" w:rsidP="0064719E">
      <w:pPr>
        <w:pStyle w:val="Rubrik2"/>
        <w:rPr>
          <w:i/>
        </w:rPr>
      </w:pPr>
      <w:bookmarkStart w:id="238" w:name="_Toc33685605"/>
      <w:r w:rsidRPr="004E31C0">
        <w:t>PUT /ticket/{</w:t>
      </w:r>
      <w:proofErr w:type="spellStart"/>
      <w:r w:rsidRPr="004E31C0">
        <w:t>ticketId</w:t>
      </w:r>
      <w:proofErr w:type="spellEnd"/>
      <w:r w:rsidRPr="004E31C0">
        <w:t>}/</w:t>
      </w:r>
      <w:proofErr w:type="spellStart"/>
      <w:r w:rsidRPr="004E31C0">
        <w:t>hinderedStatus</w:t>
      </w:r>
      <w:bookmarkEnd w:id="238"/>
      <w:proofErr w:type="spellEnd"/>
    </w:p>
    <w:p w14:paraId="063165A6" w14:textId="77777777" w:rsidR="00133AFD" w:rsidRDefault="00133AFD" w:rsidP="00133AFD">
      <w:pPr>
        <w:rPr>
          <w:lang w:val="en-GB"/>
        </w:rPr>
      </w:pPr>
      <w:r>
        <w:rPr>
          <w:lang w:val="en-GB"/>
        </w:rPr>
        <w:t>Not Supported</w:t>
      </w:r>
    </w:p>
    <w:p w14:paraId="30153246" w14:textId="77777777" w:rsidR="004F7219" w:rsidRDefault="004F7219">
      <w:pPr>
        <w:tabs>
          <w:tab w:val="clear" w:pos="397"/>
          <w:tab w:val="clear" w:pos="794"/>
        </w:tabs>
        <w:rPr>
          <w:rFonts w:asciiTheme="majorHAnsi" w:eastAsiaTheme="majorEastAsia" w:hAnsiTheme="majorHAnsi" w:cstheme="majorBidi"/>
          <w:b/>
          <w:bCs/>
          <w:sz w:val="28"/>
          <w:szCs w:val="26"/>
          <w:lang w:val="en-GB"/>
        </w:rPr>
      </w:pPr>
      <w:r>
        <w:rPr>
          <w:lang w:val="en-GB"/>
        </w:rPr>
        <w:br w:type="page"/>
      </w:r>
    </w:p>
    <w:p w14:paraId="38367E46" w14:textId="77777777" w:rsidR="00F5174B" w:rsidRPr="004E31C0" w:rsidRDefault="009A73E7" w:rsidP="0064719E">
      <w:pPr>
        <w:pStyle w:val="Rubrik2"/>
        <w:rPr>
          <w:i/>
        </w:rPr>
      </w:pPr>
      <w:bookmarkStart w:id="239" w:name="_Toc33685606"/>
      <w:r w:rsidRPr="004E31C0">
        <w:lastRenderedPageBreak/>
        <w:t>PUT /ticket/{</w:t>
      </w:r>
      <w:proofErr w:type="spellStart"/>
      <w:r w:rsidRPr="004E31C0">
        <w:t>ticketId</w:t>
      </w:r>
      <w:proofErr w:type="spellEnd"/>
      <w:r w:rsidRPr="004E31C0">
        <w:t>}/revoke</w:t>
      </w:r>
      <w:bookmarkEnd w:id="239"/>
    </w:p>
    <w:p w14:paraId="1D970AEA" w14:textId="77777777" w:rsidR="00133AFD" w:rsidRPr="00133AFD" w:rsidRDefault="00133AFD" w:rsidP="00133AFD">
      <w:pPr>
        <w:rPr>
          <w:lang w:val="en-GB"/>
        </w:rPr>
      </w:pPr>
      <w:r>
        <w:rPr>
          <w:lang w:val="en-GB"/>
        </w:rPr>
        <w:t>Supported</w:t>
      </w:r>
    </w:p>
    <w:p w14:paraId="468A716C" w14:textId="77777777" w:rsidR="00767543" w:rsidRPr="00E13E71" w:rsidRDefault="00767543" w:rsidP="004E31C0">
      <w:pPr>
        <w:pStyle w:val="Rubrik4"/>
        <w:rPr>
          <w:lang w:val="en-GB"/>
        </w:rPr>
      </w:pPr>
      <w:r w:rsidRPr="00E13E71">
        <w:rPr>
          <w:lang w:val="en-GB"/>
        </w:rPr>
        <w:t>Authorization</w:t>
      </w:r>
    </w:p>
    <w:p w14:paraId="482E21D6" w14:textId="1C22E8F9"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proofErr w:type="gramStart"/>
      <w:r w:rsidRPr="00E13E71">
        <w:rPr>
          <w:lang w:val="en-GB"/>
        </w:rPr>
        <w:t>pos</w:t>
      </w:r>
      <w:r w:rsidR="00FB7DF4">
        <w:rPr>
          <w:lang w:val="en-GB"/>
        </w:rPr>
        <w:t>,tvm</w:t>
      </w:r>
      <w:proofErr w:type="spellEnd"/>
      <w:proofErr w:type="gramEnd"/>
      <w:r w:rsidRPr="00E13E71">
        <w:rPr>
          <w:lang w:val="en-GB"/>
        </w:rPr>
        <w:t>]</w:t>
      </w:r>
    </w:p>
    <w:p w14:paraId="2CD4F446" w14:textId="77777777" w:rsidR="00E439B4" w:rsidRDefault="00E439B4" w:rsidP="00767543">
      <w:pPr>
        <w:rPr>
          <w:lang w:val="en-GB"/>
        </w:rPr>
      </w:pPr>
      <w:r>
        <w:rPr>
          <w:lang w:val="en-GB"/>
        </w:rPr>
        <w:t xml:space="preserve">Point of Sale needs to be </w:t>
      </w:r>
      <w:proofErr w:type="spellStart"/>
      <w:r>
        <w:rPr>
          <w:lang w:val="en-GB"/>
        </w:rPr>
        <w:t>PID</w:t>
      </w:r>
      <w:proofErr w:type="spellEnd"/>
      <w:r>
        <w:rPr>
          <w:lang w:val="en-GB"/>
        </w:rPr>
        <w:t xml:space="preserve"> 14.</w:t>
      </w:r>
    </w:p>
    <w:p w14:paraId="00ABD9A1" w14:textId="77777777" w:rsidR="00E439B4" w:rsidRPr="00E439B4" w:rsidRDefault="00E439B4" w:rsidP="00767543">
      <w:pPr>
        <w:rPr>
          <w:lang w:val="en-GB"/>
        </w:rPr>
      </w:pPr>
      <w:r>
        <w:rPr>
          <w:lang w:val="en-GB"/>
        </w:rPr>
        <w:t xml:space="preserve">Ticket needs to be issued by the same Point of Sale as invoking the revoke. </w:t>
      </w:r>
    </w:p>
    <w:p w14:paraId="5BC8B1CE" w14:textId="77777777" w:rsidR="00F5174B" w:rsidRPr="004E31C0" w:rsidRDefault="009A73E7" w:rsidP="0064719E">
      <w:pPr>
        <w:pStyle w:val="Rubrik2"/>
        <w:rPr>
          <w:i/>
        </w:rPr>
      </w:pPr>
      <w:bookmarkStart w:id="240" w:name="_Toc33685607"/>
      <w:r w:rsidRPr="004E31C0">
        <w:t>GET /</w:t>
      </w:r>
      <w:r w:rsidR="00133AFD" w:rsidRPr="004E31C0">
        <w:t>ticket/{</w:t>
      </w:r>
      <w:proofErr w:type="spellStart"/>
      <w:r w:rsidR="00133AFD" w:rsidRPr="004E31C0">
        <w:t>ticketId</w:t>
      </w:r>
      <w:proofErr w:type="spellEnd"/>
      <w:r w:rsidR="00133AFD" w:rsidRPr="004E31C0">
        <w:t>}/active</w:t>
      </w:r>
      <w:bookmarkEnd w:id="240"/>
    </w:p>
    <w:p w14:paraId="3D5A0E25" w14:textId="77777777" w:rsidR="00133AFD" w:rsidRPr="00133AFD" w:rsidRDefault="00133AFD" w:rsidP="00133AFD">
      <w:pPr>
        <w:rPr>
          <w:lang w:val="en-GB"/>
        </w:rPr>
      </w:pPr>
      <w:r>
        <w:rPr>
          <w:lang w:val="en-GB"/>
        </w:rPr>
        <w:t>Not supported</w:t>
      </w:r>
    </w:p>
    <w:p w14:paraId="42DD6C5F" w14:textId="77777777" w:rsidR="00F5174B" w:rsidRPr="004E31C0" w:rsidRDefault="009A73E7" w:rsidP="0064719E">
      <w:pPr>
        <w:pStyle w:val="Rubrik2"/>
        <w:rPr>
          <w:i/>
        </w:rPr>
      </w:pPr>
      <w:bookmarkStart w:id="241" w:name="_Toc33685608"/>
      <w:r w:rsidRPr="004E31C0">
        <w:t>PUT /ticket/{</w:t>
      </w:r>
      <w:proofErr w:type="spellStart"/>
      <w:r w:rsidRPr="004E31C0">
        <w:t>ticketId</w:t>
      </w:r>
      <w:proofErr w:type="spellEnd"/>
      <w:r w:rsidRPr="004E31C0">
        <w:t>}/active</w:t>
      </w:r>
      <w:bookmarkEnd w:id="241"/>
    </w:p>
    <w:p w14:paraId="43934490" w14:textId="77777777" w:rsidR="00133AFD" w:rsidRPr="00133AFD" w:rsidRDefault="00133AFD" w:rsidP="00133AFD">
      <w:pPr>
        <w:rPr>
          <w:lang w:val="en-GB"/>
        </w:rPr>
      </w:pPr>
      <w:r>
        <w:rPr>
          <w:lang w:val="en-GB"/>
        </w:rPr>
        <w:t>Not supported</w:t>
      </w:r>
    </w:p>
    <w:p w14:paraId="03BA302B" w14:textId="77777777" w:rsidR="00F5174B" w:rsidRPr="004E31C0" w:rsidRDefault="009A73E7" w:rsidP="0064719E">
      <w:pPr>
        <w:pStyle w:val="Rubrik2"/>
        <w:rPr>
          <w:i/>
        </w:rPr>
      </w:pPr>
      <w:bookmarkStart w:id="242" w:name="_Toc33685609"/>
      <w:r w:rsidRPr="004E31C0">
        <w:t>GET /ticket/{</w:t>
      </w:r>
      <w:proofErr w:type="spellStart"/>
      <w:r w:rsidRPr="004E31C0">
        <w:t>ticketId</w:t>
      </w:r>
      <w:proofErr w:type="spellEnd"/>
      <w:r w:rsidRPr="004E31C0">
        <w:t>}/event</w:t>
      </w:r>
      <w:bookmarkEnd w:id="242"/>
    </w:p>
    <w:p w14:paraId="18D68BA9" w14:textId="77777777" w:rsidR="00133AFD" w:rsidRDefault="00133AFD" w:rsidP="00133AFD">
      <w:pPr>
        <w:rPr>
          <w:lang w:val="en-GB"/>
        </w:rPr>
      </w:pPr>
      <w:r>
        <w:rPr>
          <w:lang w:val="en-GB"/>
        </w:rPr>
        <w:t>Supported</w:t>
      </w:r>
    </w:p>
    <w:p w14:paraId="79B8820C" w14:textId="77777777" w:rsidR="00767543" w:rsidRPr="00E13E71" w:rsidRDefault="00767543" w:rsidP="004E31C0">
      <w:pPr>
        <w:pStyle w:val="Rubrik4"/>
        <w:rPr>
          <w:lang w:val="en-GB"/>
        </w:rPr>
      </w:pPr>
      <w:r w:rsidRPr="00E13E71">
        <w:rPr>
          <w:lang w:val="en-GB"/>
        </w:rPr>
        <w:t>Authorization</w:t>
      </w:r>
    </w:p>
    <w:p w14:paraId="3661F448"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66E5339D" w14:textId="77777777" w:rsidR="00F5174B" w:rsidRPr="004E31C0" w:rsidRDefault="009A73E7" w:rsidP="0064719E">
      <w:pPr>
        <w:pStyle w:val="Rubrik2"/>
        <w:rPr>
          <w:i/>
        </w:rPr>
      </w:pPr>
      <w:bookmarkStart w:id="243" w:name="_Toc33685610"/>
      <w:r w:rsidRPr="004E31C0">
        <w:t>GET /ticket/{</w:t>
      </w:r>
      <w:proofErr w:type="spellStart"/>
      <w:r w:rsidRPr="004E31C0">
        <w:t>ticketId</w:t>
      </w:r>
      <w:proofErr w:type="spellEnd"/>
      <w:r w:rsidRPr="004E31C0">
        <w:t>}/event/{</w:t>
      </w:r>
      <w:proofErr w:type="spellStart"/>
      <w:r w:rsidRPr="004E31C0">
        <w:t>eventId</w:t>
      </w:r>
      <w:proofErr w:type="spellEnd"/>
      <w:r w:rsidRPr="004E31C0">
        <w:t>}</w:t>
      </w:r>
      <w:bookmarkEnd w:id="243"/>
    </w:p>
    <w:p w14:paraId="01F9F67D" w14:textId="77777777" w:rsidR="00767543" w:rsidRPr="00E13E71" w:rsidRDefault="00767543" w:rsidP="004E31C0">
      <w:pPr>
        <w:pStyle w:val="Rubrik4"/>
        <w:rPr>
          <w:lang w:val="en-GB"/>
        </w:rPr>
      </w:pPr>
      <w:r w:rsidRPr="00E13E71">
        <w:rPr>
          <w:lang w:val="en-GB"/>
        </w:rPr>
        <w:t>Authorization</w:t>
      </w:r>
    </w:p>
    <w:p w14:paraId="6D71D4D3" w14:textId="77777777" w:rsidR="00767543" w:rsidRPr="00E13E71" w:rsidRDefault="00767543" w:rsidP="00767543">
      <w:pPr>
        <w:rPr>
          <w:lang w:val="en-GB"/>
        </w:rPr>
      </w:pPr>
      <w:proofErr w:type="spellStart"/>
      <w:r w:rsidRPr="00E13E71">
        <w:rPr>
          <w:lang w:val="en-GB"/>
        </w:rPr>
        <w:t>bobAuthZ</w:t>
      </w:r>
      <w:proofErr w:type="spellEnd"/>
      <w:r w:rsidRPr="00E13E71">
        <w:rPr>
          <w:lang w:val="en-GB"/>
        </w:rPr>
        <w:t>: [</w:t>
      </w:r>
      <w:proofErr w:type="spellStart"/>
      <w:r w:rsidRPr="00E13E71">
        <w:rPr>
          <w:lang w:val="en-GB"/>
        </w:rPr>
        <w:t>val</w:t>
      </w:r>
      <w:proofErr w:type="spellEnd"/>
      <w:r w:rsidRPr="00E13E71">
        <w:rPr>
          <w:lang w:val="en-GB"/>
        </w:rPr>
        <w:t>, ins]</w:t>
      </w:r>
    </w:p>
    <w:p w14:paraId="3BAFCAAE" w14:textId="77777777" w:rsidR="004D16A4" w:rsidRDefault="004D16A4" w:rsidP="004E31C0">
      <w:pPr>
        <w:pStyle w:val="Rubrik3"/>
        <w:rPr>
          <w:lang w:val="en-GB"/>
        </w:rPr>
      </w:pPr>
    </w:p>
    <w:p w14:paraId="61FF42AF" w14:textId="77777777" w:rsidR="004D16A4" w:rsidRDefault="004D16A4" w:rsidP="004E31C0">
      <w:pPr>
        <w:pStyle w:val="Rubrik3"/>
        <w:rPr>
          <w:lang w:val="en-GB"/>
        </w:rPr>
      </w:pPr>
    </w:p>
    <w:p w14:paraId="18AE2CBC" w14:textId="77777777" w:rsidR="004D16A4" w:rsidRDefault="004D16A4" w:rsidP="004E31C0">
      <w:pPr>
        <w:pStyle w:val="Rubrik3"/>
        <w:rPr>
          <w:lang w:val="en-GB"/>
        </w:rPr>
      </w:pPr>
    </w:p>
    <w:p w14:paraId="6CF6F71E" w14:textId="77777777" w:rsidR="004D16A4" w:rsidRDefault="004D16A4" w:rsidP="004E31C0">
      <w:pPr>
        <w:pStyle w:val="Rubrik3"/>
        <w:rPr>
          <w:lang w:val="en-GB"/>
        </w:rPr>
      </w:pPr>
    </w:p>
    <w:p w14:paraId="4D088861" w14:textId="77777777" w:rsidR="004D16A4" w:rsidRDefault="004D16A4" w:rsidP="004E31C0">
      <w:pPr>
        <w:pStyle w:val="Rubrik3"/>
        <w:rPr>
          <w:lang w:val="en-GB"/>
        </w:rPr>
      </w:pPr>
    </w:p>
    <w:p w14:paraId="5E40A666" w14:textId="77777777" w:rsidR="004D16A4" w:rsidRDefault="004D16A4" w:rsidP="004D16A4">
      <w:pPr>
        <w:rPr>
          <w:lang w:val="en-GB"/>
        </w:rPr>
      </w:pPr>
    </w:p>
    <w:p w14:paraId="713C86FF" w14:textId="77777777" w:rsidR="004D16A4" w:rsidRDefault="004D16A4" w:rsidP="004D16A4">
      <w:pPr>
        <w:rPr>
          <w:lang w:val="en-GB"/>
        </w:rPr>
      </w:pPr>
    </w:p>
    <w:p w14:paraId="3A13CCB6" w14:textId="77777777" w:rsidR="004D16A4" w:rsidRPr="004D16A4" w:rsidRDefault="004D16A4" w:rsidP="004D16A4">
      <w:pPr>
        <w:rPr>
          <w:lang w:val="en-GB"/>
        </w:rPr>
      </w:pPr>
    </w:p>
    <w:p w14:paraId="5B64C083" w14:textId="77777777" w:rsidR="004D16A4" w:rsidRDefault="004D16A4" w:rsidP="004E31C0">
      <w:pPr>
        <w:pStyle w:val="Rubrik3"/>
        <w:rPr>
          <w:lang w:val="en-GB"/>
        </w:rPr>
      </w:pPr>
    </w:p>
    <w:p w14:paraId="42FEA46E" w14:textId="77777777" w:rsidR="00F5174B" w:rsidRPr="004E31C0" w:rsidRDefault="009A73E7" w:rsidP="0064719E">
      <w:pPr>
        <w:pStyle w:val="Rubrik2"/>
        <w:rPr>
          <w:i/>
        </w:rPr>
      </w:pPr>
      <w:bookmarkStart w:id="244" w:name="_Toc33685611"/>
      <w:r w:rsidRPr="004E31C0">
        <w:t>POST /</w:t>
      </w:r>
      <w:proofErr w:type="spellStart"/>
      <w:r w:rsidRPr="004E31C0">
        <w:t>ticketbundle</w:t>
      </w:r>
      <w:bookmarkEnd w:id="244"/>
      <w:proofErr w:type="spellEnd"/>
    </w:p>
    <w:p w14:paraId="3DF6F198" w14:textId="77777777" w:rsidR="00202CA3" w:rsidRPr="00202CA3" w:rsidRDefault="00202CA3" w:rsidP="00202CA3">
      <w:pPr>
        <w:rPr>
          <w:lang w:val="en-GB"/>
        </w:rPr>
      </w:pPr>
      <w:r>
        <w:rPr>
          <w:lang w:val="en-GB"/>
        </w:rPr>
        <w:t>Not supported</w:t>
      </w:r>
    </w:p>
    <w:p w14:paraId="459F21B2" w14:textId="77777777" w:rsidR="009A73E7" w:rsidRPr="00B8273A" w:rsidRDefault="009A73E7" w:rsidP="0064719E">
      <w:pPr>
        <w:pStyle w:val="Rubrik2"/>
      </w:pPr>
      <w:bookmarkStart w:id="245" w:name="_Toc33685612"/>
      <w:r w:rsidRPr="00B8273A">
        <w:t>GET /</w:t>
      </w:r>
      <w:proofErr w:type="spellStart"/>
      <w:r w:rsidRPr="00B8273A">
        <w:t>ticketbundle</w:t>
      </w:r>
      <w:proofErr w:type="spellEnd"/>
      <w:r w:rsidRPr="00B8273A">
        <w:t>/{</w:t>
      </w:r>
      <w:proofErr w:type="spellStart"/>
      <w:r w:rsidRPr="00B8273A">
        <w:t>ticketBundleId</w:t>
      </w:r>
      <w:proofErr w:type="spellEnd"/>
      <w:r w:rsidRPr="00B8273A">
        <w:t>}</w:t>
      </w:r>
      <w:bookmarkEnd w:id="245"/>
    </w:p>
    <w:p w14:paraId="77C89D0D" w14:textId="77777777" w:rsidR="0067050E" w:rsidRDefault="0067050E" w:rsidP="0067050E">
      <w:pPr>
        <w:rPr>
          <w:lang w:val="en-GB"/>
        </w:rPr>
      </w:pPr>
      <w:r>
        <w:rPr>
          <w:lang w:val="en-GB"/>
        </w:rPr>
        <w:t>Partially Supported</w:t>
      </w:r>
    </w:p>
    <w:p w14:paraId="663DF494" w14:textId="77777777" w:rsidR="0067050E" w:rsidRPr="004E31C0" w:rsidRDefault="0067050E" w:rsidP="0067050E">
      <w:pPr>
        <w:pStyle w:val="Rubrik4"/>
        <w:rPr>
          <w:lang w:val="en-GB"/>
        </w:rPr>
      </w:pPr>
      <w:r w:rsidRPr="004E31C0">
        <w:rPr>
          <w:lang w:val="en-GB"/>
        </w:rPr>
        <w:t>Authorization</w:t>
      </w:r>
    </w:p>
    <w:p w14:paraId="71DCD184" w14:textId="02504DBC" w:rsidR="0067050E" w:rsidRPr="004E31C0" w:rsidRDefault="0067050E" w:rsidP="0067050E">
      <w:pPr>
        <w:rPr>
          <w:lang w:val="en-GB"/>
        </w:rPr>
      </w:pPr>
      <w:proofErr w:type="spellStart"/>
      <w:r w:rsidRPr="004E31C0">
        <w:rPr>
          <w:lang w:val="en-GB"/>
        </w:rPr>
        <w:t>bobAuthZ</w:t>
      </w:r>
      <w:proofErr w:type="spellEnd"/>
      <w:r w:rsidRPr="004E31C0">
        <w:rPr>
          <w:lang w:val="en-GB"/>
        </w:rPr>
        <w:t>: [</w:t>
      </w:r>
      <w:proofErr w:type="spellStart"/>
      <w:proofErr w:type="gramStart"/>
      <w:r w:rsidRPr="004E31C0">
        <w:rPr>
          <w:lang w:val="en-GB"/>
        </w:rPr>
        <w:t>pos</w:t>
      </w:r>
      <w:r w:rsidR="00FB7DF4">
        <w:rPr>
          <w:lang w:val="en-GB"/>
        </w:rPr>
        <w:t>,tvm</w:t>
      </w:r>
      <w:proofErr w:type="spellEnd"/>
      <w:proofErr w:type="gramEnd"/>
      <w:r w:rsidRPr="004E31C0">
        <w:rPr>
          <w:lang w:val="en-GB"/>
        </w:rPr>
        <w:t>]</w:t>
      </w:r>
    </w:p>
    <w:p w14:paraId="3F5EA98B" w14:textId="77777777" w:rsidR="0067050E" w:rsidRDefault="0067050E" w:rsidP="0067050E">
      <w:pPr>
        <w:pStyle w:val="Rubrik3"/>
        <w:rPr>
          <w:lang w:val="en-GB"/>
        </w:rPr>
      </w:pPr>
      <w:r>
        <w:rPr>
          <w:lang w:val="en-GB"/>
        </w:rPr>
        <w:t>Request – Partially Supported</w:t>
      </w:r>
    </w:p>
    <w:p w14:paraId="2D9B0540" w14:textId="77777777" w:rsidR="0067050E" w:rsidRDefault="0067050E" w:rsidP="0067050E">
      <w:pPr>
        <w:pStyle w:val="HTTPMessageLista"/>
      </w:pPr>
      <w:r>
        <w:t>Parameters</w:t>
      </w:r>
    </w:p>
    <w:p w14:paraId="2F25343B" w14:textId="32BA83A9" w:rsidR="0067050E" w:rsidRPr="00D7147A" w:rsidRDefault="0067050E" w:rsidP="0067050E">
      <w:pPr>
        <w:pStyle w:val="OperationStatus"/>
      </w:pPr>
      <w:proofErr w:type="spellStart"/>
      <w:r>
        <w:t>ticketBundleId</w:t>
      </w:r>
      <w:proofErr w:type="spellEnd"/>
      <w:r>
        <w:tab/>
      </w:r>
      <w:r>
        <w:tab/>
      </w:r>
      <w:r>
        <w:tab/>
      </w:r>
      <w:r>
        <w:tab/>
      </w:r>
      <w:r>
        <w:tab/>
        <w:t>Supported</w:t>
      </w:r>
    </w:p>
    <w:p w14:paraId="415175F4" w14:textId="77777777" w:rsidR="0067050E" w:rsidRDefault="0067050E" w:rsidP="0067050E">
      <w:pPr>
        <w:pStyle w:val="Rubrik3"/>
        <w:rPr>
          <w:lang w:val="en-GB"/>
        </w:rPr>
      </w:pPr>
      <w:r>
        <w:rPr>
          <w:lang w:val="en-GB"/>
        </w:rPr>
        <w:t>Response – Supported</w:t>
      </w:r>
    </w:p>
    <w:p w14:paraId="6D26E628" w14:textId="77777777" w:rsidR="0067050E" w:rsidRDefault="0067050E" w:rsidP="0067050E">
      <w:pPr>
        <w:pStyle w:val="HTTPMessageLista"/>
      </w:pPr>
      <w:r>
        <w:t>Body</w:t>
      </w:r>
    </w:p>
    <w:p w14:paraId="3859C0DD" w14:textId="351A64CA" w:rsidR="0067050E" w:rsidRDefault="0067050E" w:rsidP="0067050E">
      <w:pPr>
        <w:pStyle w:val="OperationStatus"/>
      </w:pPr>
      <w:proofErr w:type="spellStart"/>
      <w:r>
        <w:t>ticketBundleId</w:t>
      </w:r>
      <w:proofErr w:type="spellEnd"/>
      <w:r>
        <w:tab/>
      </w:r>
      <w:r>
        <w:tab/>
      </w:r>
      <w:r>
        <w:tab/>
      </w:r>
      <w:r>
        <w:tab/>
      </w:r>
      <w:r>
        <w:tab/>
        <w:t>Supported</w:t>
      </w:r>
    </w:p>
    <w:p w14:paraId="0858888B" w14:textId="50996941" w:rsidR="0067050E" w:rsidRDefault="0067050E" w:rsidP="0067050E">
      <w:pPr>
        <w:pStyle w:val="OperationStatus"/>
      </w:pPr>
      <w:proofErr w:type="spellStart"/>
      <w:r>
        <w:t>ticketIds</w:t>
      </w:r>
      <w:proofErr w:type="spellEnd"/>
      <w:r>
        <w:tab/>
      </w:r>
      <w:r>
        <w:tab/>
      </w:r>
      <w:r>
        <w:tab/>
      </w:r>
      <w:r>
        <w:tab/>
      </w:r>
      <w:r>
        <w:tab/>
        <w:t>Supported</w:t>
      </w:r>
    </w:p>
    <w:p w14:paraId="477AE149" w14:textId="388658BF" w:rsidR="0067050E" w:rsidRDefault="0067050E" w:rsidP="0067050E">
      <w:pPr>
        <w:pStyle w:val="OperationStatus"/>
      </w:pPr>
      <w:proofErr w:type="spellStart"/>
      <w:r>
        <w:t>settlementId</w:t>
      </w:r>
      <w:proofErr w:type="spellEnd"/>
      <w:r>
        <w:tab/>
      </w:r>
      <w:r>
        <w:tab/>
      </w:r>
      <w:r>
        <w:tab/>
      </w:r>
      <w:r>
        <w:tab/>
      </w:r>
      <w:r>
        <w:tab/>
        <w:t>Supported</w:t>
      </w:r>
    </w:p>
    <w:p w14:paraId="50218E7A" w14:textId="77777777" w:rsidR="0067050E" w:rsidRDefault="0067050E" w:rsidP="0067050E">
      <w:pPr>
        <w:pStyle w:val="OperationStatus"/>
      </w:pPr>
      <w:proofErr w:type="spellStart"/>
      <w:r>
        <w:t>ticketPayload</w:t>
      </w:r>
      <w:proofErr w:type="spellEnd"/>
      <w:r>
        <w:tab/>
      </w:r>
      <w:r>
        <w:tab/>
      </w:r>
      <w:r>
        <w:tab/>
      </w:r>
      <w:r>
        <w:tab/>
      </w:r>
      <w:r>
        <w:tab/>
        <w:t>Supported</w:t>
      </w:r>
    </w:p>
    <w:p w14:paraId="3263B9CF" w14:textId="6551F029" w:rsidR="0067050E" w:rsidRDefault="0067050E" w:rsidP="0067050E">
      <w:pPr>
        <w:pStyle w:val="OperationStatus"/>
      </w:pPr>
      <w:proofErr w:type="spellStart"/>
      <w:r>
        <w:t>manifestId</w:t>
      </w:r>
      <w:proofErr w:type="spellEnd"/>
      <w:r>
        <w:tab/>
      </w:r>
      <w:r>
        <w:tab/>
      </w:r>
      <w:r>
        <w:tab/>
      </w:r>
      <w:r>
        <w:tab/>
      </w:r>
      <w:r>
        <w:tab/>
        <w:t>Not Supported</w:t>
      </w:r>
    </w:p>
    <w:p w14:paraId="36DC0BB9" w14:textId="386D5B7D" w:rsidR="0067050E" w:rsidRDefault="0067050E" w:rsidP="0067050E">
      <w:pPr>
        <w:pStyle w:val="OperationStatus"/>
      </w:pPr>
      <w:proofErr w:type="spellStart"/>
      <w:r>
        <w:t>mtb</w:t>
      </w:r>
      <w:proofErr w:type="spellEnd"/>
      <w:r>
        <w:tab/>
      </w:r>
      <w:r>
        <w:tab/>
      </w:r>
      <w:r>
        <w:tab/>
      </w:r>
      <w:r>
        <w:tab/>
      </w:r>
      <w:r>
        <w:tab/>
      </w:r>
      <w:r>
        <w:tab/>
        <w:t>Supported</w:t>
      </w:r>
    </w:p>
    <w:p w14:paraId="04DC7C77" w14:textId="425CA8E8" w:rsidR="00F5174B" w:rsidRPr="00374A7F" w:rsidRDefault="00F5174B" w:rsidP="00202CA3">
      <w:pPr>
        <w:rPr>
          <w:lang w:val="en-GB"/>
        </w:rPr>
      </w:pPr>
    </w:p>
    <w:p w14:paraId="199F89B2" w14:textId="77777777" w:rsidR="009A73E7" w:rsidRDefault="009A73E7" w:rsidP="0029719C">
      <w:pPr>
        <w:rPr>
          <w:lang w:val="en-GB"/>
        </w:rPr>
      </w:pPr>
    </w:p>
    <w:p w14:paraId="18722870" w14:textId="77777777" w:rsidR="009A73E7" w:rsidRDefault="009A73E7" w:rsidP="0029719C">
      <w:pPr>
        <w:rPr>
          <w:lang w:val="en-GB"/>
        </w:rPr>
      </w:pPr>
    </w:p>
    <w:p w14:paraId="6E86220F" w14:textId="77777777" w:rsidR="009A73E7" w:rsidRDefault="009A73E7" w:rsidP="0029719C">
      <w:pPr>
        <w:rPr>
          <w:lang w:val="en-GB"/>
        </w:rPr>
      </w:pPr>
    </w:p>
    <w:p w14:paraId="2AD57D55" w14:textId="77777777" w:rsidR="009A73E7" w:rsidRDefault="009A73E7" w:rsidP="0029719C">
      <w:pPr>
        <w:rPr>
          <w:lang w:val="en-GB"/>
        </w:rPr>
      </w:pPr>
    </w:p>
    <w:p w14:paraId="5B35DE4C" w14:textId="77777777" w:rsidR="009A73E7" w:rsidRDefault="009A73E7" w:rsidP="0029719C">
      <w:pPr>
        <w:rPr>
          <w:lang w:val="en-GB"/>
        </w:rPr>
      </w:pPr>
    </w:p>
    <w:p w14:paraId="3C9E0132" w14:textId="77777777" w:rsidR="0029719C" w:rsidRDefault="0029719C" w:rsidP="009A73E7">
      <w:pPr>
        <w:rPr>
          <w:lang w:val="en-GB"/>
        </w:rPr>
      </w:pPr>
    </w:p>
    <w:p w14:paraId="14A0B11C" w14:textId="77777777" w:rsidR="0029719C" w:rsidRDefault="0029719C" w:rsidP="0029719C">
      <w:pPr>
        <w:rPr>
          <w:lang w:val="en-GB"/>
        </w:rPr>
      </w:pPr>
    </w:p>
    <w:p w14:paraId="4A9BCF72" w14:textId="77777777" w:rsidR="009B6C28" w:rsidRDefault="009B6C28">
      <w:pPr>
        <w:tabs>
          <w:tab w:val="clear" w:pos="397"/>
          <w:tab w:val="clear" w:pos="794"/>
        </w:tabs>
        <w:rPr>
          <w:rFonts w:asciiTheme="majorHAnsi" w:eastAsiaTheme="majorEastAsia" w:hAnsiTheme="majorHAnsi" w:cstheme="majorBidi"/>
          <w:b/>
          <w:bCs/>
          <w:sz w:val="32"/>
          <w:szCs w:val="28"/>
        </w:rPr>
      </w:pPr>
      <w:r>
        <w:br w:type="page"/>
      </w:r>
    </w:p>
    <w:p w14:paraId="73B73FC2" w14:textId="782F534E" w:rsidR="00A95BCA" w:rsidRDefault="00263063" w:rsidP="004E31C0">
      <w:pPr>
        <w:pStyle w:val="Rubrik1"/>
      </w:pPr>
      <w:bookmarkStart w:id="246" w:name="_Toc33685613"/>
      <w:proofErr w:type="spellStart"/>
      <w:r>
        <w:lastRenderedPageBreak/>
        <w:t>Validation</w:t>
      </w:r>
      <w:proofErr w:type="spellEnd"/>
      <w:r>
        <w:t xml:space="preserve"> API</w:t>
      </w:r>
      <w:bookmarkEnd w:id="246"/>
    </w:p>
    <w:p w14:paraId="5815E558" w14:textId="77777777" w:rsidR="00A95BCA" w:rsidRPr="000D3FE9" w:rsidRDefault="00A95BCA" w:rsidP="00A95BCA">
      <w:proofErr w:type="spellStart"/>
      <w:r>
        <w:t>Partially</w:t>
      </w:r>
      <w:proofErr w:type="spellEnd"/>
      <w:r>
        <w:t xml:space="preserve"> </w:t>
      </w:r>
      <w:proofErr w:type="spellStart"/>
      <w:r>
        <w:t>Supported</w:t>
      </w:r>
      <w:proofErr w:type="spellEnd"/>
    </w:p>
    <w:p w14:paraId="5B0C4226" w14:textId="77777777" w:rsidR="00AF7AF9" w:rsidRPr="001824E7" w:rsidRDefault="00AF7AF9" w:rsidP="0064719E">
      <w:pPr>
        <w:pStyle w:val="Rubrik2"/>
      </w:pPr>
      <w:bookmarkStart w:id="247" w:name="_Toc33685614"/>
      <w:r>
        <w:t>POST</w:t>
      </w:r>
      <w:r w:rsidRPr="001824E7">
        <w:t xml:space="preserve"> /</w:t>
      </w:r>
      <w:r>
        <w:t>validation/{</w:t>
      </w:r>
      <w:proofErr w:type="spellStart"/>
      <w:r>
        <w:t>ticketId</w:t>
      </w:r>
      <w:proofErr w:type="spellEnd"/>
      <w:r>
        <w:t>}</w:t>
      </w:r>
      <w:bookmarkEnd w:id="247"/>
    </w:p>
    <w:p w14:paraId="00529C34" w14:textId="097F0F61" w:rsidR="00263063" w:rsidRDefault="000D3FE9" w:rsidP="00263063">
      <w:pPr>
        <w:rPr>
          <w:lang w:val="en-GB"/>
        </w:rPr>
      </w:pPr>
      <w:r>
        <w:rPr>
          <w:lang w:val="en-GB"/>
        </w:rPr>
        <w:t>Partially Supported</w:t>
      </w:r>
      <w:r>
        <w:rPr>
          <w:rStyle w:val="Fotnotsreferens"/>
          <w:lang w:val="en-GB"/>
        </w:rPr>
        <w:footnoteReference w:id="46"/>
      </w:r>
      <w:r w:rsidR="005E4B15">
        <w:rPr>
          <w:lang w:val="en-GB"/>
        </w:rPr>
        <w:t xml:space="preserve">, </w:t>
      </w:r>
      <w:r w:rsidR="005E4B15">
        <w:rPr>
          <w:rStyle w:val="Fotnotsreferens"/>
          <w:lang w:val="en-GB"/>
        </w:rPr>
        <w:footnoteReference w:id="47"/>
      </w:r>
    </w:p>
    <w:p w14:paraId="7C3F15AF" w14:textId="77777777" w:rsidR="00767543" w:rsidRDefault="00767543" w:rsidP="004E31C0">
      <w:pPr>
        <w:pStyle w:val="Rubrik4"/>
      </w:pPr>
      <w:proofErr w:type="spellStart"/>
      <w:r>
        <w:t>Authorization</w:t>
      </w:r>
      <w:proofErr w:type="spellEnd"/>
    </w:p>
    <w:p w14:paraId="1B2FCD85" w14:textId="77777777" w:rsidR="00767543" w:rsidRDefault="00767543" w:rsidP="00767543">
      <w:proofErr w:type="spellStart"/>
      <w:r>
        <w:t>bobAuthZ</w:t>
      </w:r>
      <w:proofErr w:type="spellEnd"/>
      <w:r>
        <w:t>: [val]</w:t>
      </w:r>
    </w:p>
    <w:p w14:paraId="13EC1B3F" w14:textId="77777777" w:rsidR="00AF7AF9" w:rsidRPr="001824E7" w:rsidRDefault="00AF7AF9" w:rsidP="0064719E">
      <w:pPr>
        <w:pStyle w:val="Rubrik2"/>
      </w:pPr>
      <w:bookmarkStart w:id="248" w:name="_Toc33685615"/>
      <w:r>
        <w:t>POST</w:t>
      </w:r>
      <w:r w:rsidRPr="001824E7">
        <w:t xml:space="preserve"> /</w:t>
      </w:r>
      <w:r>
        <w:t>validation</w:t>
      </w:r>
      <w:bookmarkEnd w:id="248"/>
    </w:p>
    <w:p w14:paraId="63DDEEA4" w14:textId="17865799" w:rsidR="002668CA" w:rsidRDefault="000D3FE9" w:rsidP="00263063">
      <w:pPr>
        <w:rPr>
          <w:lang w:val="en-GB"/>
        </w:rPr>
      </w:pPr>
      <w:r>
        <w:rPr>
          <w:lang w:val="en-GB"/>
        </w:rPr>
        <w:t>Partially Supported</w:t>
      </w:r>
      <w:r>
        <w:rPr>
          <w:rStyle w:val="Fotnotsreferens"/>
          <w:lang w:val="en-GB"/>
        </w:rPr>
        <w:footnoteReference w:id="48"/>
      </w:r>
      <w:r w:rsidR="005E4B15">
        <w:rPr>
          <w:lang w:val="en-GB"/>
        </w:rPr>
        <w:t xml:space="preserve">, </w:t>
      </w:r>
      <w:r w:rsidR="005E4B15">
        <w:rPr>
          <w:rStyle w:val="Fotnotsreferens"/>
          <w:lang w:val="en-GB"/>
        </w:rPr>
        <w:footnoteReference w:id="49"/>
      </w:r>
    </w:p>
    <w:p w14:paraId="5418F09B" w14:textId="77777777" w:rsidR="00767543" w:rsidRPr="004E31C0" w:rsidRDefault="00767543" w:rsidP="004E31C0">
      <w:pPr>
        <w:pStyle w:val="Rubrik4"/>
        <w:rPr>
          <w:lang w:val="en-GB"/>
        </w:rPr>
      </w:pPr>
      <w:r w:rsidRPr="004E31C0">
        <w:rPr>
          <w:lang w:val="en-GB"/>
        </w:rPr>
        <w:t>Authorization</w:t>
      </w:r>
    </w:p>
    <w:p w14:paraId="5BD33AC8" w14:textId="77777777" w:rsidR="00767543" w:rsidRPr="004E31C0" w:rsidRDefault="00767543" w:rsidP="00767543">
      <w:pPr>
        <w:rPr>
          <w:lang w:val="en-GB"/>
        </w:rPr>
      </w:pPr>
      <w:proofErr w:type="spellStart"/>
      <w:r w:rsidRPr="004E31C0">
        <w:rPr>
          <w:lang w:val="en-GB"/>
        </w:rPr>
        <w:t>bobAuthZ</w:t>
      </w:r>
      <w:proofErr w:type="spellEnd"/>
      <w:r w:rsidRPr="004E31C0">
        <w:rPr>
          <w:lang w:val="en-GB"/>
        </w:rPr>
        <w:t>: [</w:t>
      </w:r>
      <w:proofErr w:type="spellStart"/>
      <w:r w:rsidRPr="004E31C0">
        <w:rPr>
          <w:lang w:val="en-GB"/>
        </w:rPr>
        <w:t>val</w:t>
      </w:r>
      <w:proofErr w:type="spellEnd"/>
      <w:r w:rsidRPr="004E31C0">
        <w:rPr>
          <w:lang w:val="en-GB"/>
        </w:rPr>
        <w:t>]</w:t>
      </w:r>
    </w:p>
    <w:p w14:paraId="0463A111" w14:textId="63E91AA8" w:rsidR="00A54233" w:rsidRDefault="43CC1BC4" w:rsidP="0064719E">
      <w:pPr>
        <w:pStyle w:val="Rubrik2"/>
      </w:pPr>
      <w:bookmarkStart w:id="249" w:name="_Toc33685616"/>
      <w:r>
        <w:t xml:space="preserve">GET </w:t>
      </w:r>
      <w:r w:rsidR="00A54233">
        <w:t>/whitelist</w:t>
      </w:r>
      <w:bookmarkEnd w:id="249"/>
    </w:p>
    <w:p w14:paraId="7D26B348" w14:textId="77777777" w:rsidR="00A54233" w:rsidRPr="0092217D" w:rsidRDefault="00A54233" w:rsidP="00A54233">
      <w:r>
        <w:t xml:space="preserve">Not </w:t>
      </w:r>
      <w:proofErr w:type="spellStart"/>
      <w:r>
        <w:t>Supported</w:t>
      </w:r>
      <w:proofErr w:type="spellEnd"/>
      <w:r>
        <w:t>.</w:t>
      </w:r>
    </w:p>
    <w:p w14:paraId="5182E7A4" w14:textId="77777777" w:rsidR="00AF7AF9" w:rsidRPr="00AF56E6" w:rsidRDefault="00AF7AF9" w:rsidP="0064719E">
      <w:pPr>
        <w:pStyle w:val="Rubrik2"/>
      </w:pPr>
      <w:bookmarkStart w:id="250" w:name="_Toc33685617"/>
      <w:r w:rsidRPr="004E31C0">
        <w:t>GET /</w:t>
      </w:r>
      <w:proofErr w:type="spellStart"/>
      <w:r w:rsidRPr="004E31C0">
        <w:t>ticklemacros</w:t>
      </w:r>
      <w:bookmarkEnd w:id="250"/>
      <w:proofErr w:type="spellEnd"/>
    </w:p>
    <w:p w14:paraId="25FD6861" w14:textId="77777777" w:rsidR="002668CA" w:rsidRPr="00263063" w:rsidRDefault="000D3FE9" w:rsidP="00263063">
      <w:pPr>
        <w:rPr>
          <w:lang w:val="en-GB"/>
        </w:rPr>
      </w:pPr>
      <w:r>
        <w:rPr>
          <w:lang w:val="en-GB"/>
        </w:rPr>
        <w:t>Supported</w:t>
      </w:r>
    </w:p>
    <w:p w14:paraId="059A1700" w14:textId="77777777" w:rsidR="00767543" w:rsidRPr="004E31C0" w:rsidRDefault="00767543" w:rsidP="004E31C0">
      <w:pPr>
        <w:pStyle w:val="Rubrik4"/>
        <w:rPr>
          <w:lang w:val="en-GB"/>
        </w:rPr>
      </w:pPr>
      <w:r w:rsidRPr="004E31C0">
        <w:rPr>
          <w:lang w:val="en-GB"/>
        </w:rPr>
        <w:t>Authorization</w:t>
      </w:r>
    </w:p>
    <w:p w14:paraId="0371129A" w14:textId="1E9E2F87" w:rsidR="00767543" w:rsidRPr="004E31C0" w:rsidRDefault="000B0740" w:rsidP="00767543">
      <w:pPr>
        <w:rPr>
          <w:lang w:val="en-GB"/>
        </w:rPr>
      </w:pPr>
      <w:r w:rsidRPr="004E31C0">
        <w:rPr>
          <w:lang w:val="en-GB"/>
        </w:rPr>
        <w:t>Authorization policy: [anonymous]</w:t>
      </w:r>
    </w:p>
    <w:p w14:paraId="23E348E2" w14:textId="77777777" w:rsidR="00AF7AF9" w:rsidRPr="004E31C0" w:rsidRDefault="00AF7AF9" w:rsidP="0064719E">
      <w:pPr>
        <w:pStyle w:val="Rubrik2"/>
        <w:rPr>
          <w:i/>
        </w:rPr>
      </w:pPr>
      <w:bookmarkStart w:id="251" w:name="_Toc33685618"/>
      <w:r w:rsidRPr="004E31C0">
        <w:t>GET /</w:t>
      </w:r>
      <w:proofErr w:type="spellStart"/>
      <w:r w:rsidRPr="004E31C0">
        <w:t>ticklemacros</w:t>
      </w:r>
      <w:proofErr w:type="spellEnd"/>
      <w:r w:rsidRPr="004E31C0">
        <w:t>/{serial}</w:t>
      </w:r>
      <w:bookmarkEnd w:id="251"/>
    </w:p>
    <w:p w14:paraId="616FBCA6" w14:textId="77777777" w:rsidR="002668CA" w:rsidRDefault="00CA21AD" w:rsidP="00263063">
      <w:pPr>
        <w:contextualSpacing/>
        <w:rPr>
          <w:lang w:val="en-GB"/>
        </w:rPr>
      </w:pPr>
      <w:r>
        <w:rPr>
          <w:lang w:val="en-GB"/>
        </w:rPr>
        <w:t>Supported</w:t>
      </w:r>
    </w:p>
    <w:p w14:paraId="16A50F23" w14:textId="77777777" w:rsidR="00767543" w:rsidRPr="004E31C0" w:rsidRDefault="00767543" w:rsidP="004E31C0">
      <w:pPr>
        <w:pStyle w:val="Rubrik4"/>
        <w:rPr>
          <w:lang w:val="en-GB"/>
        </w:rPr>
      </w:pPr>
      <w:r w:rsidRPr="004E31C0">
        <w:rPr>
          <w:lang w:val="en-GB"/>
        </w:rPr>
        <w:t>Authorization</w:t>
      </w:r>
    </w:p>
    <w:p w14:paraId="55427B98" w14:textId="6AF8238D" w:rsidR="00767543" w:rsidRPr="004E31C0" w:rsidRDefault="000B0740" w:rsidP="00767543">
      <w:pPr>
        <w:rPr>
          <w:lang w:val="en-GB"/>
        </w:rPr>
      </w:pPr>
      <w:r w:rsidRPr="004E31C0">
        <w:rPr>
          <w:lang w:val="en-GB"/>
        </w:rPr>
        <w:t>Authorization policy: [anonymous]</w:t>
      </w:r>
    </w:p>
    <w:p w14:paraId="728C53CD" w14:textId="77777777" w:rsidR="00AF7AF9" w:rsidRPr="004E31C0" w:rsidRDefault="00AF7AF9" w:rsidP="0064719E">
      <w:pPr>
        <w:pStyle w:val="Rubrik2"/>
      </w:pPr>
      <w:bookmarkStart w:id="252" w:name="_Toc33685619"/>
      <w:r w:rsidRPr="004E31C0">
        <w:t>GET /blacklist</w:t>
      </w:r>
      <w:bookmarkEnd w:id="252"/>
    </w:p>
    <w:p w14:paraId="0C77DAA9" w14:textId="77777777" w:rsidR="00AF7AF9" w:rsidRDefault="00CA21AD" w:rsidP="00263063">
      <w:pPr>
        <w:contextualSpacing/>
        <w:rPr>
          <w:lang w:val="en-GB"/>
        </w:rPr>
      </w:pPr>
      <w:r>
        <w:rPr>
          <w:lang w:val="en-GB"/>
        </w:rPr>
        <w:t>Supported</w:t>
      </w:r>
      <w:r>
        <w:rPr>
          <w:rStyle w:val="Fotnotsreferens"/>
          <w:lang w:val="en-GB"/>
        </w:rPr>
        <w:footnoteReference w:id="50"/>
      </w:r>
    </w:p>
    <w:p w14:paraId="6D0C2A2F" w14:textId="77777777" w:rsidR="00767543" w:rsidRPr="004E31C0" w:rsidRDefault="00767543" w:rsidP="004E31C0">
      <w:pPr>
        <w:pStyle w:val="Rubrik4"/>
        <w:rPr>
          <w:lang w:val="en-GB"/>
        </w:rPr>
      </w:pPr>
      <w:r w:rsidRPr="004E31C0">
        <w:rPr>
          <w:lang w:val="en-GB"/>
        </w:rPr>
        <w:lastRenderedPageBreak/>
        <w:t>Authorization</w:t>
      </w:r>
    </w:p>
    <w:p w14:paraId="06BB2E09" w14:textId="46203673" w:rsidR="00767543" w:rsidRPr="004E31C0" w:rsidRDefault="000B0740" w:rsidP="00263063">
      <w:pPr>
        <w:rPr>
          <w:lang w:val="en-GB"/>
        </w:rPr>
      </w:pPr>
      <w:proofErr w:type="spellStart"/>
      <w:r>
        <w:rPr>
          <w:lang w:val="en-GB"/>
        </w:rPr>
        <w:t>bobAuthZ</w:t>
      </w:r>
      <w:proofErr w:type="spellEnd"/>
      <w:r>
        <w:rPr>
          <w:lang w:val="en-GB"/>
        </w:rPr>
        <w:t>: [</w:t>
      </w:r>
      <w:proofErr w:type="spellStart"/>
      <w:r>
        <w:rPr>
          <w:lang w:val="en-GB"/>
        </w:rPr>
        <w:t>val</w:t>
      </w:r>
      <w:proofErr w:type="spellEnd"/>
      <w:r w:rsidR="00767543" w:rsidRPr="004E31C0">
        <w:rPr>
          <w:lang w:val="en-GB"/>
        </w:rPr>
        <w:t>]</w:t>
      </w:r>
    </w:p>
    <w:p w14:paraId="55E1C48B" w14:textId="77777777" w:rsidR="00AF7AF9" w:rsidRPr="004E31C0" w:rsidRDefault="00AF7AF9" w:rsidP="0064719E">
      <w:pPr>
        <w:pStyle w:val="Rubrik2"/>
      </w:pPr>
      <w:bookmarkStart w:id="253" w:name="_Toc33685620"/>
      <w:r w:rsidRPr="004E31C0">
        <w:t>GET /</w:t>
      </w:r>
      <w:proofErr w:type="spellStart"/>
      <w:r w:rsidRPr="004E31C0">
        <w:t>fraudcheck</w:t>
      </w:r>
      <w:bookmarkEnd w:id="253"/>
      <w:proofErr w:type="spellEnd"/>
    </w:p>
    <w:p w14:paraId="513DE7F4" w14:textId="77777777" w:rsidR="00CA21AD" w:rsidRDefault="00CA21AD" w:rsidP="00CA21AD">
      <w:pPr>
        <w:rPr>
          <w:lang w:val="en-GB"/>
        </w:rPr>
      </w:pPr>
      <w:r>
        <w:rPr>
          <w:lang w:val="en-GB"/>
        </w:rPr>
        <w:t>Not supported</w:t>
      </w:r>
    </w:p>
    <w:p w14:paraId="4EF86537" w14:textId="666B566F" w:rsidR="00A95BCA" w:rsidRDefault="00A95BCA">
      <w:pPr>
        <w:tabs>
          <w:tab w:val="clear" w:pos="397"/>
          <w:tab w:val="clear" w:pos="794"/>
        </w:tabs>
        <w:rPr>
          <w:rFonts w:asciiTheme="majorHAnsi" w:eastAsiaTheme="majorEastAsia" w:hAnsiTheme="majorHAnsi" w:cstheme="majorBidi"/>
          <w:b/>
          <w:bCs/>
          <w:sz w:val="32"/>
          <w:szCs w:val="28"/>
          <w:lang w:val="en-GB"/>
        </w:rPr>
      </w:pPr>
      <w:bookmarkStart w:id="254" w:name="_Ref526334290"/>
      <w:r w:rsidRPr="004E31C0">
        <w:rPr>
          <w:lang w:val="en-GB"/>
        </w:rPr>
        <w:br w:type="page"/>
      </w:r>
    </w:p>
    <w:p w14:paraId="2A4FC633" w14:textId="77BE72DD" w:rsidR="00DD7315" w:rsidRDefault="00DD7315" w:rsidP="004E31C0">
      <w:pPr>
        <w:pStyle w:val="Rubrik1"/>
      </w:pPr>
      <w:bookmarkStart w:id="255" w:name="_Toc33685621"/>
      <w:proofErr w:type="spellStart"/>
      <w:r>
        <w:lastRenderedPageBreak/>
        <w:t>Traveller</w:t>
      </w:r>
      <w:proofErr w:type="spellEnd"/>
      <w:r>
        <w:t xml:space="preserve"> API</w:t>
      </w:r>
      <w:bookmarkEnd w:id="255"/>
    </w:p>
    <w:p w14:paraId="5173567D" w14:textId="77777777" w:rsidR="00DD7315" w:rsidRDefault="00DD7315" w:rsidP="00DD7315">
      <w:pPr>
        <w:contextualSpacing/>
        <w:rPr>
          <w:lang w:val="en-GB"/>
        </w:rPr>
      </w:pPr>
      <w:r w:rsidRPr="001824E7">
        <w:rPr>
          <w:lang w:val="en-GB"/>
        </w:rPr>
        <w:t xml:space="preserve">Not </w:t>
      </w:r>
      <w:r>
        <w:rPr>
          <w:lang w:val="en-GB"/>
        </w:rPr>
        <w:t>Supported</w:t>
      </w:r>
    </w:p>
    <w:p w14:paraId="50C9C995" w14:textId="77777777" w:rsidR="00DD7315" w:rsidRDefault="00DD7315" w:rsidP="00DD7315">
      <w:pPr>
        <w:contextualSpacing/>
        <w:rPr>
          <w:lang w:val="en-GB"/>
        </w:rPr>
      </w:pPr>
    </w:p>
    <w:p w14:paraId="6847409A" w14:textId="77777777" w:rsidR="00DD7315" w:rsidRDefault="00DD7315" w:rsidP="00DD7315">
      <w:pPr>
        <w:contextualSpacing/>
        <w:rPr>
          <w:lang w:val="en-GB"/>
        </w:rPr>
      </w:pPr>
    </w:p>
    <w:p w14:paraId="10864E3B" w14:textId="77777777" w:rsidR="00DD7315" w:rsidRDefault="00DD7315" w:rsidP="004E31C0">
      <w:pPr>
        <w:pStyle w:val="Rubrik1"/>
      </w:pPr>
      <w:bookmarkStart w:id="256" w:name="_Toc33685622"/>
      <w:proofErr w:type="spellStart"/>
      <w:r>
        <w:t>Booking</w:t>
      </w:r>
      <w:proofErr w:type="spellEnd"/>
      <w:r>
        <w:t xml:space="preserve"> API</w:t>
      </w:r>
      <w:bookmarkEnd w:id="256"/>
    </w:p>
    <w:p w14:paraId="0B73F1B2" w14:textId="77777777" w:rsidR="00DD7315" w:rsidRPr="00247CC1" w:rsidRDefault="00DD7315" w:rsidP="00DD7315">
      <w:pPr>
        <w:contextualSpacing/>
        <w:rPr>
          <w:lang w:val="en-GB"/>
        </w:rPr>
      </w:pPr>
      <w:r w:rsidRPr="001824E7">
        <w:rPr>
          <w:lang w:val="en-GB"/>
        </w:rPr>
        <w:t xml:space="preserve">Not </w:t>
      </w:r>
      <w:r>
        <w:rPr>
          <w:lang w:val="en-GB"/>
        </w:rPr>
        <w:t>Supported</w:t>
      </w:r>
    </w:p>
    <w:p w14:paraId="7A0BFF58" w14:textId="77777777" w:rsidR="00DD7315" w:rsidRDefault="00DD7315">
      <w:pPr>
        <w:tabs>
          <w:tab w:val="clear" w:pos="397"/>
          <w:tab w:val="clear" w:pos="794"/>
        </w:tabs>
        <w:rPr>
          <w:rFonts w:asciiTheme="majorHAnsi" w:eastAsiaTheme="majorEastAsia" w:hAnsiTheme="majorHAnsi" w:cstheme="majorBidi"/>
          <w:b/>
          <w:bCs/>
          <w:sz w:val="32"/>
          <w:szCs w:val="28"/>
          <w:lang w:val="en-GB"/>
        </w:rPr>
      </w:pPr>
      <w:r>
        <w:br w:type="page"/>
      </w:r>
    </w:p>
    <w:p w14:paraId="394FD053" w14:textId="3E1458DA" w:rsidR="002860D7" w:rsidRDefault="002860D7" w:rsidP="004E31C0">
      <w:pPr>
        <w:pStyle w:val="Rubrik1"/>
      </w:pPr>
      <w:bookmarkStart w:id="257" w:name="_Toc33685623"/>
      <w:r>
        <w:lastRenderedPageBreak/>
        <w:t xml:space="preserve">Appendix – </w:t>
      </w:r>
      <w:proofErr w:type="spellStart"/>
      <w:r>
        <w:t>Examples</w:t>
      </w:r>
      <w:bookmarkEnd w:id="254"/>
      <w:bookmarkEnd w:id="257"/>
      <w:proofErr w:type="spellEnd"/>
    </w:p>
    <w:p w14:paraId="45F7D5A5" w14:textId="77777777" w:rsidR="001B7C14" w:rsidRDefault="00AC496B" w:rsidP="00003322">
      <w:pPr>
        <w:pStyle w:val="Rubrik2"/>
      </w:pPr>
      <w:bookmarkStart w:id="258" w:name="_Ref526334333"/>
      <w:bookmarkStart w:id="259" w:name="_Toc33685624"/>
      <w:r>
        <w:t xml:space="preserve">Authentication API - </w:t>
      </w:r>
      <w:proofErr w:type="spellStart"/>
      <w:r>
        <w:t>JWT</w:t>
      </w:r>
      <w:bookmarkEnd w:id="258"/>
      <w:bookmarkEnd w:id="259"/>
      <w:proofErr w:type="spellEnd"/>
    </w:p>
    <w:p w14:paraId="4FCBFE72"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5FED3DA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jwtCompact</w:t>
      </w:r>
      <w:proofErr w:type="spellEnd"/>
      <w:r w:rsidRPr="00AC496B">
        <w:rPr>
          <w:rFonts w:ascii="Courier New" w:hAnsi="Courier New" w:cs="Courier New"/>
          <w:sz w:val="16"/>
          <w:szCs w:val="16"/>
          <w:lang w:val="en-GB"/>
        </w:rPr>
        <w:t>": "eyJhbGciOiJFUzI1NiIsImtpZCI6IjE0OmF1dGgtdGVzdC0wMSJ9.eyJpc3MiOiIxNCIsInN1YiI6InBvczE0IiwiZXhwIjoxNTM4NTY4MzE4LCJib2JIb2siOiI5MTcxZGRmZjk0MTZkYjY2ODlkMjZjYzhhM2YzOGJkZmQ4MDU0YmNmIiwidnRDaGFubmVsSWQiOiIxIiwiYm9iQXV0aFoiOiJwb3MifQ.2b47QYoJOewvP6AHMSEnmTD4FqvvkfIIj1coiQHUOs8Nd50H1_HoiA-sVoSksf0Hl1JQguCz4Tf8SU-fWbRm4w",</w:t>
      </w:r>
    </w:p>
    <w:p w14:paraId="2B62C1C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"header": {</w:t>
      </w:r>
    </w:p>
    <w:p w14:paraId="06B1ADAB"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alg</w:t>
      </w:r>
      <w:proofErr w:type="spellEnd"/>
      <w:r w:rsidRPr="00AC496B">
        <w:rPr>
          <w:rFonts w:ascii="Courier New" w:hAnsi="Courier New" w:cs="Courier New"/>
          <w:sz w:val="16"/>
          <w:szCs w:val="16"/>
          <w:lang w:val="en-GB"/>
        </w:rPr>
        <w:t>": "ES256",</w:t>
      </w:r>
    </w:p>
    <w:p w14:paraId="6960249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"kid": "</w:t>
      </w:r>
      <w:proofErr w:type="gramStart"/>
      <w:r w:rsidRPr="00AC496B">
        <w:rPr>
          <w:rFonts w:ascii="Courier New" w:hAnsi="Courier New" w:cs="Courier New"/>
          <w:sz w:val="16"/>
          <w:szCs w:val="16"/>
          <w:lang w:val="en-GB"/>
        </w:rPr>
        <w:t>14:auth</w:t>
      </w:r>
      <w:proofErr w:type="gramEnd"/>
      <w:r w:rsidRPr="00AC496B">
        <w:rPr>
          <w:rFonts w:ascii="Courier New" w:hAnsi="Courier New" w:cs="Courier New"/>
          <w:sz w:val="16"/>
          <w:szCs w:val="16"/>
          <w:lang w:val="en-GB"/>
        </w:rPr>
        <w:t>-test-01"</w:t>
      </w:r>
    </w:p>
    <w:p w14:paraId="2868291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3EFD43B4"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"payload": {</w:t>
      </w:r>
    </w:p>
    <w:p w14:paraId="151B1CE5"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iss</w:t>
      </w:r>
      <w:proofErr w:type="spellEnd"/>
      <w:r w:rsidRPr="00AC496B">
        <w:rPr>
          <w:rFonts w:ascii="Courier New" w:hAnsi="Courier New" w:cs="Courier New"/>
          <w:sz w:val="16"/>
          <w:szCs w:val="16"/>
          <w:lang w:val="en-GB"/>
        </w:rPr>
        <w:t>": "14",</w:t>
      </w:r>
    </w:p>
    <w:p w14:paraId="4C304220"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"sub": "pos14",</w:t>
      </w:r>
    </w:p>
    <w:p w14:paraId="7265A3A8"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"exp": 1538568318,</w:t>
      </w:r>
    </w:p>
    <w:p w14:paraId="404462A9"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bobHok</w:t>
      </w:r>
      <w:proofErr w:type="spellEnd"/>
      <w:r w:rsidRPr="00AC496B">
        <w:rPr>
          <w:rFonts w:ascii="Courier New" w:hAnsi="Courier New" w:cs="Courier New"/>
          <w:sz w:val="16"/>
          <w:szCs w:val="16"/>
          <w:lang w:val="en-GB"/>
        </w:rPr>
        <w:t>": "9171ddff9416db6689d26cc8a3f38bdfd8054bcf",</w:t>
      </w:r>
    </w:p>
    <w:p w14:paraId="1A89C65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vt</w:t>
      </w:r>
      <w:proofErr w:type="spellEnd"/>
      <w:r w:rsidRPr="00AC496B">
        <w:rPr>
          <w:rFonts w:ascii="Courier New" w:hAnsi="Courier New" w:cs="Courier New"/>
          <w:sz w:val="16"/>
          <w:szCs w:val="16"/>
          <w:lang w:val="en-GB"/>
        </w:rPr>
        <w:t>-channel-id": "1",</w:t>
      </w:r>
    </w:p>
    <w:p w14:paraId="328A9C06"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roofErr w:type="spellStart"/>
      <w:r w:rsidRPr="00AC496B">
        <w:rPr>
          <w:rFonts w:ascii="Courier New" w:hAnsi="Courier New" w:cs="Courier New"/>
          <w:sz w:val="16"/>
          <w:szCs w:val="16"/>
          <w:lang w:val="en-GB"/>
        </w:rPr>
        <w:t>bobAuthZ</w:t>
      </w:r>
      <w:proofErr w:type="spellEnd"/>
      <w:r w:rsidRPr="00AC496B">
        <w:rPr>
          <w:rFonts w:ascii="Courier New" w:hAnsi="Courier New" w:cs="Courier New"/>
          <w:sz w:val="16"/>
          <w:szCs w:val="16"/>
          <w:lang w:val="en-GB"/>
        </w:rPr>
        <w:t>": "</w:t>
      </w:r>
      <w:proofErr w:type="spellStart"/>
      <w:r w:rsidRPr="00AC496B">
        <w:rPr>
          <w:rFonts w:ascii="Courier New" w:hAnsi="Courier New" w:cs="Courier New"/>
          <w:sz w:val="16"/>
          <w:szCs w:val="16"/>
          <w:lang w:val="en-GB"/>
        </w:rPr>
        <w:t>pos</w:t>
      </w:r>
      <w:proofErr w:type="spellEnd"/>
      <w:r w:rsidRPr="00AC496B">
        <w:rPr>
          <w:rFonts w:ascii="Courier New" w:hAnsi="Courier New" w:cs="Courier New"/>
          <w:sz w:val="16"/>
          <w:szCs w:val="16"/>
          <w:lang w:val="en-GB"/>
        </w:rPr>
        <w:t>"</w:t>
      </w:r>
    </w:p>
    <w:p w14:paraId="0A90504D" w14:textId="77777777" w:rsidR="00AC496B" w:rsidRP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 xml:space="preserve">  }</w:t>
      </w:r>
    </w:p>
    <w:p w14:paraId="5D653D56" w14:textId="749506E3" w:rsidR="00AC496B" w:rsidRDefault="00AC496B" w:rsidP="00AC496B">
      <w:pPr>
        <w:spacing w:after="40"/>
        <w:rPr>
          <w:rFonts w:ascii="Courier New" w:hAnsi="Courier New" w:cs="Courier New"/>
          <w:sz w:val="16"/>
          <w:szCs w:val="16"/>
          <w:lang w:val="en-GB"/>
        </w:rPr>
      </w:pPr>
      <w:r w:rsidRPr="00AC496B">
        <w:rPr>
          <w:rFonts w:ascii="Courier New" w:hAnsi="Courier New" w:cs="Courier New"/>
          <w:sz w:val="16"/>
          <w:szCs w:val="16"/>
          <w:lang w:val="en-GB"/>
        </w:rPr>
        <w:t>}</w:t>
      </w:r>
    </w:p>
    <w:p w14:paraId="14362F4C" w14:textId="7DC141C2" w:rsidR="00147F8D" w:rsidRDefault="00147F8D" w:rsidP="00AC496B">
      <w:pPr>
        <w:spacing w:after="40"/>
        <w:rPr>
          <w:rFonts w:ascii="Courier New" w:hAnsi="Courier New" w:cs="Courier New"/>
          <w:sz w:val="16"/>
          <w:szCs w:val="16"/>
          <w:lang w:val="en-GB"/>
        </w:rPr>
      </w:pPr>
    </w:p>
    <w:p w14:paraId="7A04B6CB" w14:textId="1D76C303" w:rsidR="00147F8D" w:rsidRDefault="00147F8D" w:rsidP="00FE750F">
      <w:pPr>
        <w:pStyle w:val="Rubrik2"/>
      </w:pPr>
      <w:bookmarkStart w:id="260" w:name="_Ref33685519"/>
      <w:bookmarkStart w:id="261" w:name="_Toc33685625"/>
      <w:r>
        <w:t>Product API – Route Property</w:t>
      </w:r>
      <w:bookmarkEnd w:id="260"/>
      <w:bookmarkEnd w:id="261"/>
    </w:p>
    <w:p w14:paraId="29EAAF04"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B8273A">
        <w:rPr>
          <w:rFonts w:ascii="Calibri" w:eastAsia="Times New Roman" w:hAnsi="Calibri" w:cs="Calibri"/>
          <w:color w:val="000000"/>
          <w:sz w:val="22"/>
          <w:szCs w:val="22"/>
          <w:lang w:val="en-US" w:eastAsia="sv-SE"/>
        </w:rPr>
        <w:t> </w:t>
      </w:r>
      <w:r w:rsidRPr="0012597D">
        <w:rPr>
          <w:rFonts w:ascii="Calibri" w:eastAsia="Times New Roman" w:hAnsi="Calibri" w:cs="Calibri"/>
          <w:color w:val="000000"/>
          <w:sz w:val="16"/>
          <w:szCs w:val="16"/>
          <w:lang w:val="en-US" w:eastAsia="sv-SE"/>
        </w:rPr>
        <w:t>"route": [{</w:t>
      </w:r>
    </w:p>
    <w:p w14:paraId="2B49016C"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
    <w:p w14:paraId="2AC8655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"9022014003085001"</w:t>
      </w:r>
    </w:p>
    <w:p w14:paraId="64E3F9DE"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18F595E3"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2083EFF2"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groupId</w:t>
      </w:r>
      <w:proofErr w:type="spellEnd"/>
      <w:r w:rsidRPr="0012597D">
        <w:rPr>
          <w:rFonts w:ascii="Calibri" w:eastAsia="Times New Roman" w:hAnsi="Calibri" w:cs="Calibri"/>
          <w:color w:val="000000"/>
          <w:sz w:val="16"/>
          <w:szCs w:val="16"/>
          <w:lang w:val="en-US" w:eastAsia="sv-SE"/>
        </w:rPr>
        <w:t xml:space="preserve">": </w:t>
      </w:r>
      <w:proofErr w:type="gramStart"/>
      <w:r w:rsidRPr="0012597D">
        <w:rPr>
          <w:rFonts w:ascii="Calibri" w:eastAsia="Times New Roman" w:hAnsi="Calibri" w:cs="Calibri"/>
          <w:color w:val="000000"/>
          <w:sz w:val="16"/>
          <w:szCs w:val="16"/>
          <w:lang w:val="en-US" w:eastAsia="sv-SE"/>
        </w:rPr>
        <w:t>{</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w:t>
      </w:r>
      <w:proofErr w:type="gramEnd"/>
      <w:r w:rsidRPr="0012597D">
        <w:rPr>
          <w:rFonts w:ascii="Calibri" w:eastAsia="Times New Roman" w:hAnsi="Calibri" w:cs="Calibri"/>
          <w:color w:val="000000"/>
          <w:sz w:val="16"/>
          <w:szCs w:val="16"/>
          <w:lang w:val="en-US" w:eastAsia="sv-SE"/>
        </w:rPr>
        <w:t>type": "line",</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"id": "9015014132103039"</w:t>
      </w:r>
      <w:r>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val="en-US" w:eastAsia="sv-SE"/>
        </w:rPr>
        <w:t xml:space="preserve"> },</w:t>
      </w:r>
      <w:r>
        <w:rPr>
          <w:rFonts w:ascii="Calibri" w:eastAsia="Times New Roman" w:hAnsi="Calibri" w:cs="Calibri"/>
          <w:color w:val="000000"/>
          <w:sz w:val="16"/>
          <w:szCs w:val="16"/>
          <w:lang w:val="en-US" w:eastAsia="sv-SE"/>
        </w:rPr>
        <w:t xml:space="preserve"> </w:t>
      </w:r>
    </w:p>
    <w:p w14:paraId="0098DF86"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roofErr w:type="spellStart"/>
      <w:r w:rsidRPr="0012597D">
        <w:rPr>
          <w:rFonts w:ascii="Calibri" w:eastAsia="Times New Roman" w:hAnsi="Calibri" w:cs="Calibri"/>
          <w:color w:val="000000"/>
          <w:sz w:val="16"/>
          <w:szCs w:val="16"/>
          <w:lang w:val="en-US" w:eastAsia="sv-SE"/>
        </w:rPr>
        <w:t>stopId</w:t>
      </w:r>
      <w:proofErr w:type="spellEnd"/>
      <w:r w:rsidRPr="0012597D">
        <w:rPr>
          <w:rFonts w:ascii="Calibri" w:eastAsia="Times New Roman" w:hAnsi="Calibri" w:cs="Calibri"/>
          <w:color w:val="000000"/>
          <w:sz w:val="16"/>
          <w:szCs w:val="16"/>
          <w:lang w:val="en-US" w:eastAsia="sv-SE"/>
        </w:rPr>
        <w:t>": "9022014014311002"</w:t>
      </w:r>
    </w:p>
    <w:p w14:paraId="03C3CB89"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val="en-US" w:eastAsia="sv-SE"/>
        </w:rPr>
      </w:pPr>
      <w:r w:rsidRPr="0012597D">
        <w:rPr>
          <w:rFonts w:ascii="Calibri" w:eastAsia="Times New Roman" w:hAnsi="Calibri" w:cs="Calibri"/>
          <w:color w:val="000000"/>
          <w:sz w:val="16"/>
          <w:szCs w:val="16"/>
          <w:lang w:val="en-US" w:eastAsia="sv-SE"/>
        </w:rPr>
        <w:t>        }</w:t>
      </w:r>
    </w:p>
    <w:p w14:paraId="0963EE90" w14:textId="77777777" w:rsidR="00147F8D" w:rsidRPr="0012597D" w:rsidRDefault="00147F8D" w:rsidP="00147F8D">
      <w:pPr>
        <w:tabs>
          <w:tab w:val="clear" w:pos="397"/>
          <w:tab w:val="clear" w:pos="794"/>
        </w:tabs>
        <w:spacing w:after="0"/>
        <w:rPr>
          <w:rFonts w:ascii="Calibri" w:eastAsia="Times New Roman" w:hAnsi="Calibri" w:cs="Calibri"/>
          <w:color w:val="000000"/>
          <w:sz w:val="16"/>
          <w:szCs w:val="16"/>
          <w:lang w:eastAsia="sv-SE"/>
        </w:rPr>
      </w:pPr>
      <w:r w:rsidRPr="0012597D">
        <w:rPr>
          <w:rFonts w:ascii="Calibri" w:eastAsia="Times New Roman" w:hAnsi="Calibri" w:cs="Calibri"/>
          <w:color w:val="000000"/>
          <w:sz w:val="16"/>
          <w:szCs w:val="16"/>
          <w:lang w:val="en-US" w:eastAsia="sv-SE"/>
        </w:rPr>
        <w:t xml:space="preserve">    </w:t>
      </w:r>
      <w:r w:rsidRPr="0012597D">
        <w:rPr>
          <w:rFonts w:ascii="Calibri" w:eastAsia="Times New Roman" w:hAnsi="Calibri" w:cs="Calibri"/>
          <w:color w:val="000000"/>
          <w:sz w:val="16"/>
          <w:szCs w:val="16"/>
          <w:lang w:eastAsia="sv-SE"/>
        </w:rPr>
        <w:t>]</w:t>
      </w:r>
    </w:p>
    <w:p w14:paraId="4BAC3E9B" w14:textId="77777777" w:rsidR="00147F8D" w:rsidRPr="00AC496B" w:rsidRDefault="00147F8D" w:rsidP="00AC496B">
      <w:pPr>
        <w:spacing w:after="40"/>
        <w:rPr>
          <w:rFonts w:ascii="Courier New" w:hAnsi="Courier New" w:cs="Courier New"/>
          <w:sz w:val="16"/>
          <w:szCs w:val="16"/>
          <w:lang w:val="en-GB"/>
        </w:rPr>
      </w:pPr>
    </w:p>
    <w:sectPr w:rsidR="00147F8D" w:rsidRPr="00AC496B" w:rsidSect="004F7219">
      <w:footerReference w:type="default" r:id="rId11"/>
      <w:footerReference w:type="first" r:id="rId12"/>
      <w:pgSz w:w="11906" w:h="16838" w:code="9"/>
      <w:pgMar w:top="2127" w:right="849" w:bottom="2268" w:left="1560" w:header="851"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83F21" w14:textId="77777777" w:rsidR="00241427" w:rsidRDefault="00241427" w:rsidP="000F744D">
      <w:pPr>
        <w:spacing w:after="0"/>
      </w:pPr>
      <w:r>
        <w:separator/>
      </w:r>
    </w:p>
  </w:endnote>
  <w:endnote w:type="continuationSeparator" w:id="0">
    <w:p w14:paraId="718CDE71" w14:textId="77777777" w:rsidR="00241427" w:rsidRDefault="00241427" w:rsidP="000F74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4E988" w14:textId="77777777" w:rsidR="00BB1E1C" w:rsidRDefault="00BB1E1C">
    <w:pPr>
      <w:pStyle w:val="Sidfot"/>
    </w:pPr>
    <w:r>
      <w:rPr>
        <w:noProof/>
        <w:lang w:eastAsia="sv-SE"/>
      </w:rPr>
      <w:drawing>
        <wp:anchor distT="0" distB="0" distL="114300" distR="114300" simplePos="0" relativeHeight="251654144" behindDoc="0" locked="0" layoutInCell="1" allowOverlap="1" wp14:anchorId="7F35E038" wp14:editId="50E7B1F7">
          <wp:simplePos x="0" y="0"/>
          <wp:positionH relativeFrom="page">
            <wp:posOffset>467995</wp:posOffset>
          </wp:positionH>
          <wp:positionV relativeFrom="page">
            <wp:posOffset>9863455</wp:posOffset>
          </wp:positionV>
          <wp:extent cx="1655445" cy="359410"/>
          <wp:effectExtent l="0" t="0" r="1905" b="2540"/>
          <wp:wrapNone/>
          <wp:docPr id="13" name="Bildobjekt 1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57216" behindDoc="0" locked="0" layoutInCell="1" allowOverlap="1" wp14:anchorId="63A320AD" wp14:editId="042985C9">
          <wp:simplePos x="0" y="0"/>
          <wp:positionH relativeFrom="page">
            <wp:posOffset>539750</wp:posOffset>
          </wp:positionH>
          <wp:positionV relativeFrom="page">
            <wp:posOffset>9719945</wp:posOffset>
          </wp:positionV>
          <wp:extent cx="6479540" cy="35560"/>
          <wp:effectExtent l="0" t="0" r="0" b="2540"/>
          <wp:wrapNone/>
          <wp:docPr id="14" name="Bildobjekt 1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59264" behindDoc="0" locked="0" layoutInCell="1" allowOverlap="1" wp14:anchorId="47FE29F0" wp14:editId="7C9BC5AF">
          <wp:simplePos x="0" y="0"/>
          <wp:positionH relativeFrom="page">
            <wp:posOffset>5579745</wp:posOffset>
          </wp:positionH>
          <wp:positionV relativeFrom="page">
            <wp:posOffset>9935845</wp:posOffset>
          </wp:positionV>
          <wp:extent cx="1439545" cy="219075"/>
          <wp:effectExtent l="0" t="0" r="8255" b="9525"/>
          <wp:wrapNone/>
          <wp:docPr id="15" name="Bildobjekt 15"/>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6B960" w14:textId="77777777" w:rsidR="00BB1E1C" w:rsidRDefault="00BB1E1C">
    <w:pPr>
      <w:pStyle w:val="Sidfot"/>
    </w:pPr>
    <w:r>
      <w:rPr>
        <w:noProof/>
        <w:lang w:eastAsia="sv-SE"/>
      </w:rPr>
      <w:drawing>
        <wp:anchor distT="0" distB="0" distL="114300" distR="114300" simplePos="0" relativeHeight="251661312" behindDoc="0" locked="0" layoutInCell="1" allowOverlap="1" wp14:anchorId="7EFBC12F" wp14:editId="1B2F1699">
          <wp:simplePos x="0" y="0"/>
          <wp:positionH relativeFrom="page">
            <wp:posOffset>467995</wp:posOffset>
          </wp:positionH>
          <wp:positionV relativeFrom="page">
            <wp:posOffset>9863455</wp:posOffset>
          </wp:positionV>
          <wp:extent cx="1655445" cy="359410"/>
          <wp:effectExtent l="0" t="0" r="1905" b="2540"/>
          <wp:wrapNone/>
          <wp:docPr id="16" name="Bildobjekt 1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5445" cy="359410"/>
                  </a:xfrm>
                  <a:prstGeom prst="rect">
                    <a:avLst/>
                  </a:prstGeom>
                </pic:spPr>
              </pic:pic>
            </a:graphicData>
          </a:graphic>
        </wp:anchor>
      </w:drawing>
    </w:r>
    <w:r>
      <w:rPr>
        <w:noProof/>
        <w:lang w:eastAsia="sv-SE"/>
      </w:rPr>
      <w:drawing>
        <wp:anchor distT="0" distB="0" distL="114300" distR="114300" simplePos="0" relativeHeight="251662336" behindDoc="0" locked="0" layoutInCell="1" allowOverlap="1" wp14:anchorId="78829C0F" wp14:editId="45A9D94B">
          <wp:simplePos x="0" y="0"/>
          <wp:positionH relativeFrom="page">
            <wp:posOffset>539750</wp:posOffset>
          </wp:positionH>
          <wp:positionV relativeFrom="page">
            <wp:posOffset>9719945</wp:posOffset>
          </wp:positionV>
          <wp:extent cx="6479540" cy="35560"/>
          <wp:effectExtent l="0" t="0" r="0" b="2540"/>
          <wp:wrapNone/>
          <wp:docPr id="17" name="Bildobjekt 17"/>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79540" cy="3556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0" layoutInCell="1" allowOverlap="1" wp14:anchorId="2001F72D" wp14:editId="06744687">
          <wp:simplePos x="0" y="0"/>
          <wp:positionH relativeFrom="page">
            <wp:posOffset>5579745</wp:posOffset>
          </wp:positionH>
          <wp:positionV relativeFrom="page">
            <wp:posOffset>9935845</wp:posOffset>
          </wp:positionV>
          <wp:extent cx="1439545" cy="219075"/>
          <wp:effectExtent l="0" t="0" r="8255" b="9525"/>
          <wp:wrapNone/>
          <wp:docPr id="18" name="Bildobjekt 18"/>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 cstate="print">
                    <a:extLst>
                      <a:ext uri="{28A0092B-C50C-407E-A947-70E740481C1C}">
                        <a14:useLocalDpi xmlns:a14="http://schemas.microsoft.com/office/drawing/2010/main" val="0"/>
                      </a:ext>
                    </a:extLst>
                  </a:blip>
                  <a:stretch>
                    <a:fillRect/>
                  </a:stretch>
                </pic:blipFill>
                <pic:spPr>
                  <a:xfrm>
                    <a:off x="0" y="0"/>
                    <a:ext cx="1439545" cy="2190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54787" w14:textId="77777777" w:rsidR="00241427" w:rsidRDefault="00241427" w:rsidP="000F744D">
      <w:pPr>
        <w:spacing w:after="0"/>
      </w:pPr>
      <w:r>
        <w:separator/>
      </w:r>
    </w:p>
  </w:footnote>
  <w:footnote w:type="continuationSeparator" w:id="0">
    <w:p w14:paraId="7C747080" w14:textId="77777777" w:rsidR="00241427" w:rsidRDefault="00241427" w:rsidP="000F744D">
      <w:pPr>
        <w:spacing w:after="0"/>
      </w:pPr>
      <w:r>
        <w:continuationSeparator/>
      </w:r>
    </w:p>
  </w:footnote>
  <w:footnote w:id="1">
    <w:p w14:paraId="35C25FF7" w14:textId="77777777" w:rsidR="00BB1E1C" w:rsidRPr="008E3572" w:rsidRDefault="00BB1E1C">
      <w:pPr>
        <w:pStyle w:val="Fotnotstext"/>
        <w:rPr>
          <w:lang w:val="en-GB"/>
        </w:rPr>
      </w:pPr>
      <w:r>
        <w:rPr>
          <w:rStyle w:val="Fotnotsreferens"/>
        </w:rPr>
        <w:footnoteRef/>
      </w:r>
      <w:r w:rsidRPr="008E3572">
        <w:rPr>
          <w:lang w:val="en-GB"/>
        </w:rPr>
        <w:t xml:space="preserve"> The authentication API is not publicly available.</w:t>
      </w:r>
    </w:p>
  </w:footnote>
  <w:footnote w:id="2">
    <w:p w14:paraId="7CE86609" w14:textId="485F652E" w:rsidR="00BB1E1C" w:rsidRPr="004E31C0" w:rsidRDefault="00BB1E1C">
      <w:pPr>
        <w:pStyle w:val="Fotnotstext"/>
        <w:rPr>
          <w:lang w:val="en-GB"/>
        </w:rPr>
      </w:pPr>
      <w:r>
        <w:rPr>
          <w:rStyle w:val="Fotnotsreferens"/>
        </w:rPr>
        <w:footnoteRef/>
      </w:r>
      <w:r w:rsidRPr="008E3572">
        <w:rPr>
          <w:lang w:val="en-GB"/>
        </w:rPr>
        <w:t xml:space="preserve"> </w:t>
      </w:r>
      <w:r w:rsidRPr="004E31C0">
        <w:rPr>
          <w:lang w:val="en-GB"/>
        </w:rPr>
        <w:t>Only reporting of ticket events supported. Evaluation of MTB should be performed offline. Online operation where the MTB is evaluated server</w:t>
      </w:r>
      <w:r>
        <w:rPr>
          <w:lang w:val="en-GB"/>
        </w:rPr>
        <w:t>-</w:t>
      </w:r>
      <w:r w:rsidRPr="004E31C0">
        <w:rPr>
          <w:lang w:val="en-GB"/>
        </w:rPr>
        <w:t>side is not supported</w:t>
      </w:r>
      <w:r>
        <w:rPr>
          <w:lang w:val="en-GB"/>
        </w:rPr>
        <w:t xml:space="preserve">. </w:t>
      </w:r>
    </w:p>
  </w:footnote>
  <w:footnote w:id="3">
    <w:p w14:paraId="5F2B43AB" w14:textId="5FEF7371" w:rsidR="00BB1E1C" w:rsidRPr="00B8273A" w:rsidRDefault="00BB1E1C">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
    <w:p w14:paraId="7A9F6944" w14:textId="209B2800" w:rsidR="00BB1E1C" w:rsidRPr="008E3572" w:rsidRDefault="00BB1E1C" w:rsidP="00FB6F35">
      <w:pPr>
        <w:pStyle w:val="Fotnotstext"/>
        <w:rPr>
          <w:lang w:val="en-GB"/>
        </w:rPr>
      </w:pPr>
      <w:r w:rsidRPr="004E31C0">
        <w:rPr>
          <w:rStyle w:val="Fotnotsreferens"/>
        </w:rPr>
        <w:footnoteRef/>
      </w:r>
      <w:r w:rsidRPr="004E31C0">
        <w:rPr>
          <w:lang w:val="en-GB"/>
        </w:rPr>
        <w:t xml:space="preserve"> Only reporting of ticket events supported. Evaluation of MTB should be performed offline. Online operation where the MTB is evaluated</w:t>
      </w:r>
      <w:r>
        <w:rPr>
          <w:lang w:val="en-GB"/>
        </w:rPr>
        <w:t xml:space="preserve"> server-</w:t>
      </w:r>
      <w:r w:rsidRPr="004E31C0">
        <w:rPr>
          <w:lang w:val="en-GB"/>
        </w:rPr>
        <w:t>side is not supported.</w:t>
      </w:r>
      <w:r w:rsidRPr="00EB056A">
        <w:rPr>
          <w:lang w:val="en-GB"/>
        </w:rPr>
        <w:t xml:space="preserve"> </w:t>
      </w:r>
    </w:p>
  </w:footnote>
  <w:footnote w:id="5">
    <w:p w14:paraId="4F81E817" w14:textId="0EB98150" w:rsidR="00BB1E1C" w:rsidRPr="00B8273A" w:rsidRDefault="00BB1E1C">
      <w:pPr>
        <w:pStyle w:val="Fotnotstext"/>
        <w:rPr>
          <w:lang w:val="en-US"/>
        </w:rPr>
      </w:pPr>
      <w:r>
        <w:rPr>
          <w:rStyle w:val="Fotnotsreferens"/>
        </w:rPr>
        <w:footnoteRef/>
      </w:r>
      <w:r w:rsidRPr="00B8273A">
        <w:rPr>
          <w:lang w:val="en-US"/>
        </w:rPr>
        <w:t xml:space="preserve"> </w:t>
      </w:r>
      <w:r>
        <w:rPr>
          <w:lang w:val="en-GB"/>
        </w:rPr>
        <w:t xml:space="preserve">Attribute </w:t>
      </w:r>
      <w:proofErr w:type="spellStart"/>
      <w:r>
        <w:rPr>
          <w:lang w:val="en-GB"/>
        </w:rPr>
        <w:t>tokenTransaction</w:t>
      </w:r>
      <w:proofErr w:type="spellEnd"/>
      <w:r>
        <w:rPr>
          <w:lang w:val="en-GB"/>
        </w:rPr>
        <w:t xml:space="preserve"> ignored.</w:t>
      </w:r>
    </w:p>
  </w:footnote>
  <w:footnote w:id="6">
    <w:p w14:paraId="50965B99" w14:textId="77777777" w:rsidR="00BB1E1C" w:rsidRPr="008E3572" w:rsidRDefault="00BB1E1C">
      <w:pPr>
        <w:pStyle w:val="Fotnotstext"/>
        <w:rPr>
          <w:lang w:val="en-GB"/>
        </w:rPr>
      </w:pPr>
      <w:r>
        <w:rPr>
          <w:rStyle w:val="Fotnotsreferens"/>
        </w:rPr>
        <w:footnoteRef/>
      </w:r>
      <w:r w:rsidRPr="008E3572">
        <w:rPr>
          <w:lang w:val="en-GB"/>
        </w:rPr>
        <w:t xml:space="preserve"> Accept-Language is ignored</w:t>
      </w:r>
    </w:p>
  </w:footnote>
  <w:footnote w:id="7">
    <w:p w14:paraId="3344ED33" w14:textId="77777777" w:rsidR="00BB1E1C" w:rsidRPr="008E3572" w:rsidRDefault="00BB1E1C" w:rsidP="008B08EB">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8">
    <w:p w14:paraId="764C9797" w14:textId="04696301" w:rsidR="00BB1E1C" w:rsidRPr="008E3572" w:rsidRDefault="00BB1E1C">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9">
    <w:p w14:paraId="7360626E" w14:textId="77777777" w:rsidR="00BB1E1C" w:rsidRPr="008E3572" w:rsidRDefault="00BB1E1C">
      <w:pPr>
        <w:pStyle w:val="Fotnotstext"/>
        <w:rPr>
          <w:lang w:val="en-GB"/>
        </w:rPr>
      </w:pPr>
      <w:r>
        <w:rPr>
          <w:rStyle w:val="Fotnotsreferens"/>
        </w:rPr>
        <w:footnoteRef/>
      </w:r>
      <w:r w:rsidRPr="008E3572">
        <w:rPr>
          <w:lang w:val="en-GB"/>
        </w:rPr>
        <w:t xml:space="preserve"> Accept-Language is ignored</w:t>
      </w:r>
    </w:p>
  </w:footnote>
  <w:footnote w:id="10">
    <w:p w14:paraId="639E22C2" w14:textId="24A536C3" w:rsidR="00BB1E1C" w:rsidRPr="008E3572" w:rsidRDefault="00BB1E1C">
      <w:pPr>
        <w:pStyle w:val="Fotnotstext"/>
        <w:rPr>
          <w:lang w:val="en-GB"/>
        </w:rPr>
      </w:pPr>
      <w:r>
        <w:rPr>
          <w:rStyle w:val="Fotnotsreferens"/>
        </w:rPr>
        <w:footnoteRef/>
      </w:r>
      <w:r w:rsidRPr="008E3572">
        <w:rPr>
          <w:lang w:val="en-GB"/>
        </w:rPr>
        <w:t xml:space="preserve"> route is mutually exclusive with group</w:t>
      </w:r>
      <w:r>
        <w:rPr>
          <w:lang w:val="en-GB"/>
        </w:rPr>
        <w:t xml:space="preserve">. </w:t>
      </w:r>
      <w:r w:rsidRPr="00147F8D">
        <w:rPr>
          <w:lang w:val="en-GB"/>
        </w:rPr>
        <w:t xml:space="preserve">When supplying route data, it needs to include not only stop ids, but also line ids. The line id should be supplied as a </w:t>
      </w:r>
      <w:proofErr w:type="spellStart"/>
      <w:r w:rsidRPr="00147F8D">
        <w:rPr>
          <w:lang w:val="en-GB"/>
        </w:rPr>
        <w:t>groupId</w:t>
      </w:r>
      <w:proofErr w:type="spellEnd"/>
      <w:r w:rsidRPr="00147F8D">
        <w:rPr>
          <w:lang w:val="en-GB"/>
        </w:rPr>
        <w:t xml:space="preserve"> object for each item in the list of stops, see example</w:t>
      </w:r>
      <w:r>
        <w:rPr>
          <w:lang w:val="en-GB"/>
        </w:rPr>
        <w:t xml:space="preserve"> in </w:t>
      </w:r>
      <w:r>
        <w:rPr>
          <w:lang w:val="en-GB"/>
        </w:rPr>
        <w:fldChar w:fldCharType="begin"/>
      </w:r>
      <w:r>
        <w:rPr>
          <w:lang w:val="en-GB"/>
        </w:rPr>
        <w:instrText xml:space="preserve"> REF _Ref33685519 \r \h </w:instrText>
      </w:r>
      <w:r>
        <w:rPr>
          <w:lang w:val="en-GB"/>
        </w:rPr>
      </w:r>
      <w:r>
        <w:rPr>
          <w:lang w:val="en-GB"/>
        </w:rPr>
        <w:fldChar w:fldCharType="separate"/>
      </w:r>
      <w:r>
        <w:rPr>
          <w:lang w:val="en-GB"/>
        </w:rPr>
        <w:t>10.2</w:t>
      </w:r>
      <w:r>
        <w:rPr>
          <w:lang w:val="en-GB"/>
        </w:rPr>
        <w:fldChar w:fldCharType="end"/>
      </w:r>
    </w:p>
  </w:footnote>
  <w:footnote w:id="11">
    <w:p w14:paraId="304F70FE" w14:textId="77777777" w:rsidR="00BB1E1C" w:rsidRPr="008E3572" w:rsidRDefault="00BB1E1C">
      <w:pPr>
        <w:pStyle w:val="Fotnotstext"/>
        <w:rPr>
          <w:lang w:val="en-GB"/>
        </w:rPr>
      </w:pPr>
      <w:r>
        <w:rPr>
          <w:rStyle w:val="Fotnotsreferens"/>
        </w:rPr>
        <w:footnoteRef/>
      </w:r>
      <w:r w:rsidRPr="008E3572">
        <w:rPr>
          <w:lang w:val="en-GB"/>
        </w:rPr>
        <w:t xml:space="preserve"> type must be set to “line”</w:t>
      </w:r>
    </w:p>
  </w:footnote>
  <w:footnote w:id="12">
    <w:p w14:paraId="72AE844E" w14:textId="77777777" w:rsidR="00BB1E1C" w:rsidRPr="008E3572" w:rsidRDefault="00BB1E1C">
      <w:pPr>
        <w:pStyle w:val="Fotnotstext"/>
        <w:rPr>
          <w:lang w:val="en-GB"/>
        </w:rPr>
      </w:pPr>
      <w:r>
        <w:rPr>
          <w:rStyle w:val="Fotnotsreferens"/>
        </w:rPr>
        <w:footnoteRef/>
      </w:r>
      <w:r w:rsidRPr="008E3572">
        <w:rPr>
          <w:lang w:val="en-GB"/>
        </w:rPr>
        <w:t xml:space="preserve"> group is mutually exclusive with route</w:t>
      </w:r>
    </w:p>
  </w:footnote>
  <w:footnote w:id="13">
    <w:p w14:paraId="2C16A1D8" w14:textId="77777777" w:rsidR="00BB1E1C" w:rsidRPr="00352593" w:rsidRDefault="00BB1E1C">
      <w:pPr>
        <w:pStyle w:val="Fotnotstext"/>
        <w:rPr>
          <w:b/>
          <w:lang w:val="en-GB"/>
        </w:rPr>
      </w:pPr>
      <w:r>
        <w:rPr>
          <w:rStyle w:val="Fotnotsreferens"/>
        </w:rPr>
        <w:footnoteRef/>
      </w:r>
      <w:r w:rsidRPr="008E3572">
        <w:rPr>
          <w:lang w:val="en-GB"/>
        </w:rPr>
        <w:t xml:space="preserve"> </w:t>
      </w:r>
      <w:proofErr w:type="spellStart"/>
      <w:r w:rsidRPr="008E3572">
        <w:rPr>
          <w:lang w:val="en-GB"/>
        </w:rPr>
        <w:t>groupType</w:t>
      </w:r>
      <w:proofErr w:type="spellEnd"/>
      <w:r w:rsidRPr="008E3572">
        <w:rPr>
          <w:lang w:val="en-GB"/>
        </w:rPr>
        <w:t xml:space="preserve"> must be set to “zone”</w:t>
      </w:r>
    </w:p>
  </w:footnote>
  <w:footnote w:id="14">
    <w:p w14:paraId="7B4B9888" w14:textId="52AD87DA" w:rsidR="00BB1E1C" w:rsidRPr="008E3572" w:rsidRDefault="00BB1E1C">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travellersPerCategory</w:t>
      </w:r>
      <w:proofErr w:type="spellEnd"/>
      <w:r>
        <w:rPr>
          <w:lang w:val="en-GB"/>
        </w:rPr>
        <w:t>. Attribute “</w:t>
      </w:r>
      <w:proofErr w:type="spellStart"/>
      <w:r>
        <w:rPr>
          <w:lang w:val="en-GB"/>
        </w:rPr>
        <w:t>tra</w:t>
      </w:r>
      <w:proofErr w:type="spellEnd"/>
      <w:r>
        <w:rPr>
          <w:lang w:val="en-GB"/>
        </w:rPr>
        <w:t>” should be an unsigned integer.</w:t>
      </w:r>
    </w:p>
  </w:footnote>
  <w:footnote w:id="15">
    <w:p w14:paraId="1E279B09" w14:textId="77777777" w:rsidR="00BB1E1C" w:rsidRPr="008E3572" w:rsidRDefault="00BB1E1C">
      <w:pPr>
        <w:pStyle w:val="Fotnotstext"/>
        <w:rPr>
          <w:lang w:val="en-GB"/>
        </w:rPr>
      </w:pPr>
      <w:r>
        <w:rPr>
          <w:rStyle w:val="Fotnotsreferens"/>
        </w:rPr>
        <w:footnoteRef/>
      </w:r>
      <w:r w:rsidRPr="008E3572">
        <w:rPr>
          <w:lang w:val="en-GB"/>
        </w:rPr>
        <w:t xml:space="preserve"> Mutually exclusive with </w:t>
      </w:r>
      <w:proofErr w:type="spellStart"/>
      <w:r w:rsidRPr="008E3572">
        <w:rPr>
          <w:lang w:val="en-GB"/>
        </w:rPr>
        <w:t>travellersCategoryId</w:t>
      </w:r>
      <w:proofErr w:type="spellEnd"/>
    </w:p>
  </w:footnote>
  <w:footnote w:id="16">
    <w:p w14:paraId="70736509" w14:textId="77777777" w:rsidR="00BB1E1C" w:rsidRPr="008E3572" w:rsidRDefault="00BB1E1C">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7">
    <w:p w14:paraId="15F7F006" w14:textId="1CD73777" w:rsidR="00BB1E1C" w:rsidRPr="008E3572" w:rsidRDefault="00BB1E1C" w:rsidP="00C2722F">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_Ref527366158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_Ref527366168 \h </w:instrText>
      </w:r>
      <w:r>
        <w:rPr>
          <w:lang w:val="en-GB"/>
        </w:rPr>
      </w:r>
      <w:r>
        <w:rPr>
          <w:lang w:val="en-GB"/>
        </w:rPr>
        <w:fldChar w:fldCharType="separate"/>
      </w:r>
      <w:r w:rsidRPr="004E31C0">
        <w:rPr>
          <w:lang w:val="en-GB"/>
        </w:rPr>
        <w:t>Response Definitions</w:t>
      </w:r>
      <w:r>
        <w:rPr>
          <w:lang w:val="en-GB"/>
        </w:rPr>
        <w:fldChar w:fldCharType="end"/>
      </w:r>
    </w:p>
    <w:p w14:paraId="63BFE36E" w14:textId="77777777" w:rsidR="00BB1E1C" w:rsidRPr="008E3572" w:rsidRDefault="00BB1E1C">
      <w:pPr>
        <w:pStyle w:val="Fotnotstext"/>
        <w:rPr>
          <w:lang w:val="en-GB"/>
        </w:rPr>
      </w:pPr>
    </w:p>
  </w:footnote>
  <w:footnote w:id="18">
    <w:p w14:paraId="5384D737" w14:textId="77777777" w:rsidR="00BB1E1C" w:rsidRPr="008E3572" w:rsidRDefault="00BB1E1C">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19">
    <w:p w14:paraId="2A41342B" w14:textId="69C25F87" w:rsidR="00BB1E1C" w:rsidRPr="008E3572" w:rsidRDefault="00BB1E1C">
      <w:pPr>
        <w:pStyle w:val="Fotnotstext"/>
        <w:rPr>
          <w:lang w:val="en-GB"/>
        </w:rPr>
      </w:pPr>
      <w:r>
        <w:rPr>
          <w:rStyle w:val="Fotnotsreferens"/>
        </w:rPr>
        <w:footnoteRef/>
      </w:r>
      <w:r w:rsidRPr="008E3572">
        <w:rPr>
          <w:lang w:val="en-GB"/>
        </w:rPr>
        <w:t xml:space="preserve"> Product is </w:t>
      </w:r>
      <w:r>
        <w:rPr>
          <w:lang w:val="en-GB"/>
        </w:rPr>
        <w:t xml:space="preserve">partially supported defined in  </w:t>
      </w:r>
      <w:r>
        <w:rPr>
          <w:lang w:val="en-GB"/>
        </w:rPr>
        <w:fldChar w:fldCharType="begin"/>
      </w:r>
      <w:r>
        <w:rPr>
          <w:lang w:val="en-GB"/>
        </w:rPr>
        <w:instrText xml:space="preserve"> REF _Ref530144238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_Ref530144282 \h </w:instrText>
      </w:r>
      <w:r>
        <w:rPr>
          <w:lang w:val="en-GB"/>
        </w:rPr>
      </w:r>
      <w:r>
        <w:rPr>
          <w:lang w:val="en-GB"/>
        </w:rPr>
        <w:fldChar w:fldCharType="separate"/>
      </w:r>
      <w:r w:rsidRPr="00B8273A">
        <w:rPr>
          <w:lang w:val="en-US"/>
        </w:rPr>
        <w:t>Response Definitions</w:t>
      </w:r>
      <w:r>
        <w:rPr>
          <w:lang w:val="en-GB"/>
        </w:rPr>
        <w:fldChar w:fldCharType="end"/>
      </w:r>
    </w:p>
  </w:footnote>
  <w:footnote w:id="20">
    <w:p w14:paraId="227B31A3" w14:textId="77777777" w:rsidR="00BB1E1C" w:rsidRPr="008E3572" w:rsidRDefault="00BB1E1C">
      <w:pPr>
        <w:pStyle w:val="Fotnotstext"/>
        <w:rPr>
          <w:lang w:val="en-GB"/>
        </w:rPr>
      </w:pPr>
      <w:r>
        <w:rPr>
          <w:rStyle w:val="Fotnotsreferens"/>
        </w:rPr>
        <w:footnoteRef/>
      </w:r>
      <w:r w:rsidRPr="008E3572">
        <w:rPr>
          <w:lang w:val="en-GB"/>
        </w:rPr>
        <w:t xml:space="preserve"> Accept-Language is ignored</w:t>
      </w:r>
    </w:p>
  </w:footnote>
  <w:footnote w:id="21">
    <w:p w14:paraId="6B2BEFC9" w14:textId="77777777" w:rsidR="00BB1E1C" w:rsidRPr="008E3572" w:rsidRDefault="00BB1E1C"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2">
    <w:p w14:paraId="0F9AED5B" w14:textId="77777777" w:rsidR="00BB1E1C" w:rsidRPr="008E3572" w:rsidRDefault="00BB1E1C">
      <w:pPr>
        <w:pStyle w:val="Fotnotstext"/>
        <w:rPr>
          <w:lang w:val="en-GB"/>
        </w:rPr>
      </w:pPr>
      <w:r>
        <w:rPr>
          <w:rStyle w:val="Fotnotsreferens"/>
        </w:rPr>
        <w:footnoteRef/>
      </w:r>
      <w:r w:rsidRPr="008E3572">
        <w:rPr>
          <w:lang w:val="en-GB"/>
        </w:rPr>
        <w:t xml:space="preserve"> Always empty list</w:t>
      </w:r>
    </w:p>
  </w:footnote>
  <w:footnote w:id="23">
    <w:p w14:paraId="45906EEF" w14:textId="77777777" w:rsidR="00BB1E1C" w:rsidRPr="008E3572" w:rsidRDefault="00BB1E1C" w:rsidP="00657729">
      <w:pPr>
        <w:pStyle w:val="Fotnotstext"/>
        <w:rPr>
          <w:lang w:val="en-GB"/>
        </w:rPr>
      </w:pPr>
      <w:r>
        <w:rPr>
          <w:rStyle w:val="Fotnotsreferens"/>
        </w:rPr>
        <w:footnoteRef/>
      </w:r>
      <w:r w:rsidRPr="008E3572">
        <w:rPr>
          <w:lang w:val="en-GB"/>
        </w:rPr>
        <w:t xml:space="preserve"> Accept-Language is ignored</w:t>
      </w:r>
    </w:p>
  </w:footnote>
  <w:footnote w:id="24">
    <w:p w14:paraId="50FCAD7A" w14:textId="77777777" w:rsidR="00BB1E1C" w:rsidRPr="008E3572" w:rsidRDefault="00BB1E1C"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5">
    <w:p w14:paraId="0897F552" w14:textId="77777777" w:rsidR="00BB1E1C" w:rsidRPr="008E3572" w:rsidRDefault="00BB1E1C" w:rsidP="00657729">
      <w:pPr>
        <w:pStyle w:val="Fotnotstext"/>
        <w:rPr>
          <w:lang w:val="en-GB"/>
        </w:rPr>
      </w:pPr>
      <w:r>
        <w:rPr>
          <w:rStyle w:val="Fotnotsreferens"/>
        </w:rPr>
        <w:footnoteRef/>
      </w:r>
      <w:r w:rsidRPr="008E3572">
        <w:rPr>
          <w:lang w:val="en-GB"/>
        </w:rPr>
        <w:t xml:space="preserve"> Accept-Language is ignored</w:t>
      </w:r>
    </w:p>
  </w:footnote>
  <w:footnote w:id="26">
    <w:p w14:paraId="48AAEFA7" w14:textId="77777777" w:rsidR="00BB1E1C" w:rsidRPr="008E3572" w:rsidRDefault="00BB1E1C" w:rsidP="00657729">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7">
    <w:p w14:paraId="60B8C198" w14:textId="77777777" w:rsidR="00BB1E1C" w:rsidRPr="008E3572" w:rsidRDefault="00BB1E1C" w:rsidP="000553BB">
      <w:pPr>
        <w:pStyle w:val="Fotnotstext"/>
        <w:rPr>
          <w:lang w:val="en-GB"/>
        </w:rPr>
      </w:pPr>
      <w:r>
        <w:rPr>
          <w:rStyle w:val="Fotnotsreferens"/>
        </w:rPr>
        <w:footnoteRef/>
      </w:r>
      <w:r w:rsidRPr="008E3572">
        <w:rPr>
          <w:lang w:val="en-GB"/>
        </w:rPr>
        <w:t xml:space="preserve"> Accept-Language is ignored</w:t>
      </w:r>
    </w:p>
  </w:footnote>
  <w:footnote w:id="28">
    <w:p w14:paraId="2AE7BB96" w14:textId="77777777" w:rsidR="00BB1E1C" w:rsidRPr="008E3572" w:rsidRDefault="00BB1E1C"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29">
    <w:p w14:paraId="17143B64" w14:textId="1251A268" w:rsidR="00BB1E1C" w:rsidRPr="008E3572" w:rsidRDefault="00BB1E1C">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w:t>
      </w:r>
      <w:r>
        <w:rPr>
          <w:lang w:val="en-GB"/>
        </w:rPr>
        <w:t xml:space="preserve"> </w:t>
      </w:r>
      <w:r>
        <w:rPr>
          <w:lang w:val="en-GB"/>
        </w:rPr>
        <w:fldChar w:fldCharType="begin"/>
      </w:r>
      <w:r>
        <w:rPr>
          <w:lang w:val="en-GB"/>
        </w:rPr>
        <w:instrText xml:space="preserve"> REF _Ref527364672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_Ref527364677 \h </w:instrText>
      </w:r>
      <w:r>
        <w:rPr>
          <w:lang w:val="en-GB"/>
        </w:rPr>
      </w:r>
      <w:r>
        <w:rPr>
          <w:lang w:val="en-GB"/>
        </w:rPr>
        <w:fldChar w:fldCharType="separate"/>
      </w:r>
      <w:r w:rsidRPr="004E31C0">
        <w:rPr>
          <w:lang w:val="en-GB"/>
        </w:rPr>
        <w:t>Response Definitions</w:t>
      </w:r>
      <w:r>
        <w:rPr>
          <w:lang w:val="en-GB"/>
        </w:rPr>
        <w:fldChar w:fldCharType="end"/>
      </w:r>
    </w:p>
  </w:footnote>
  <w:footnote w:id="30">
    <w:p w14:paraId="7E373341" w14:textId="77777777" w:rsidR="00BB1E1C" w:rsidRPr="008E3572" w:rsidRDefault="00BB1E1C" w:rsidP="00E10351">
      <w:pPr>
        <w:pStyle w:val="Fotnotstext"/>
        <w:rPr>
          <w:lang w:val="en-GB"/>
        </w:rPr>
      </w:pPr>
      <w:r>
        <w:rPr>
          <w:rStyle w:val="Fotnotsreferens"/>
        </w:rPr>
        <w:footnoteRef/>
      </w:r>
      <w:r w:rsidRPr="008E3572">
        <w:rPr>
          <w:lang w:val="en-GB"/>
        </w:rPr>
        <w:t xml:space="preserve"> Accept-Language is ignored</w:t>
      </w:r>
    </w:p>
  </w:footnote>
  <w:footnote w:id="31">
    <w:p w14:paraId="26B65334" w14:textId="77777777" w:rsidR="00BB1E1C" w:rsidRPr="008E3572" w:rsidRDefault="00BB1E1C" w:rsidP="00E10351">
      <w:pPr>
        <w:pStyle w:val="Fotnotstext"/>
        <w:rPr>
          <w:lang w:val="en-GB"/>
        </w:rPr>
      </w:pPr>
      <w:r>
        <w:rPr>
          <w:rStyle w:val="Fotnotsreferens"/>
        </w:rPr>
        <w:footnoteRef/>
      </w:r>
      <w:r w:rsidRPr="008E3572">
        <w:rPr>
          <w:lang w:val="en-GB"/>
        </w:rPr>
        <w:t xml:space="preserve"> Content-Language header is always set to “</w:t>
      </w:r>
      <w:proofErr w:type="spellStart"/>
      <w:r w:rsidRPr="008E3572">
        <w:rPr>
          <w:lang w:val="en-GB"/>
        </w:rPr>
        <w:t>sv</w:t>
      </w:r>
      <w:proofErr w:type="spellEnd"/>
      <w:r w:rsidRPr="008E3572">
        <w:rPr>
          <w:lang w:val="en-GB"/>
        </w:rPr>
        <w:t>-SE”</w:t>
      </w:r>
    </w:p>
  </w:footnote>
  <w:footnote w:id="32">
    <w:p w14:paraId="3BA2BED8" w14:textId="60D032D7" w:rsidR="00BB1E1C" w:rsidRPr="008E3572" w:rsidRDefault="00BB1E1C" w:rsidP="00E10351">
      <w:pPr>
        <w:pStyle w:val="Fotnotstext"/>
        <w:rPr>
          <w:lang w:val="en-GB"/>
        </w:rPr>
      </w:pPr>
      <w:r>
        <w:rPr>
          <w:rStyle w:val="Fotnotsreferens"/>
        </w:rPr>
        <w:footnoteRef/>
      </w:r>
      <w:r w:rsidRPr="008E3572">
        <w:rPr>
          <w:lang w:val="en-GB"/>
        </w:rPr>
        <w:t xml:space="preserve"> </w:t>
      </w:r>
      <w:proofErr w:type="spellStart"/>
      <w:r w:rsidRPr="008E3572">
        <w:rPr>
          <w:lang w:val="en-GB"/>
        </w:rPr>
        <w:t>productSetManifest</w:t>
      </w:r>
      <w:proofErr w:type="spellEnd"/>
      <w:r w:rsidRPr="008E3572">
        <w:rPr>
          <w:lang w:val="en-GB"/>
        </w:rPr>
        <w:t xml:space="preserve"> is defined in </w:t>
      </w:r>
      <w:r>
        <w:rPr>
          <w:lang w:val="en-GB"/>
        </w:rPr>
        <w:fldChar w:fldCharType="begin"/>
      </w:r>
      <w:r>
        <w:rPr>
          <w:lang w:val="en-GB"/>
        </w:rPr>
        <w:instrText xml:space="preserve"> REF _Ref527366219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_Ref527366224 \h </w:instrText>
      </w:r>
      <w:r>
        <w:rPr>
          <w:lang w:val="en-GB"/>
        </w:rPr>
      </w:r>
      <w:r>
        <w:rPr>
          <w:lang w:val="en-GB"/>
        </w:rPr>
        <w:fldChar w:fldCharType="separate"/>
      </w:r>
      <w:r w:rsidRPr="004E31C0">
        <w:rPr>
          <w:lang w:val="en-GB"/>
        </w:rPr>
        <w:t>Response Definitions</w:t>
      </w:r>
      <w:r>
        <w:rPr>
          <w:lang w:val="en-GB"/>
        </w:rPr>
        <w:fldChar w:fldCharType="end"/>
      </w:r>
    </w:p>
  </w:footnote>
  <w:footnote w:id="33">
    <w:p w14:paraId="6D802CD9" w14:textId="77777777" w:rsidR="00BB1E1C" w:rsidRPr="008E3572" w:rsidRDefault="00BB1E1C"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4">
    <w:p w14:paraId="69456C80" w14:textId="77777777" w:rsidR="00BB1E1C" w:rsidRPr="008E3572" w:rsidRDefault="00BB1E1C" w:rsidP="001A0553">
      <w:pPr>
        <w:pStyle w:val="Fotnotstext"/>
        <w:rPr>
          <w:lang w:val="en-GB"/>
        </w:rPr>
      </w:pPr>
      <w:r>
        <w:rPr>
          <w:rStyle w:val="Fotnotsreferens"/>
        </w:rPr>
        <w:footnoteRef/>
      </w:r>
      <w:r w:rsidRPr="008E3572">
        <w:rPr>
          <w:lang w:val="en-GB"/>
        </w:rPr>
        <w:t xml:space="preserve"> </w:t>
      </w:r>
      <w:proofErr w:type="spellStart"/>
      <w:r w:rsidRPr="00013DED">
        <w:rPr>
          <w:lang w:val="en-GB"/>
        </w:rPr>
        <w:t>productSetTitle</w:t>
      </w:r>
      <w:proofErr w:type="spellEnd"/>
      <w:r>
        <w:rPr>
          <w:lang w:val="en-GB"/>
        </w:rPr>
        <w:t xml:space="preserve"> and </w:t>
      </w:r>
      <w:proofErr w:type="spellStart"/>
      <w:r>
        <w:rPr>
          <w:lang w:val="en-GB"/>
        </w:rPr>
        <w:t>productSetDescription</w:t>
      </w:r>
      <w:proofErr w:type="spellEnd"/>
      <w:r w:rsidRPr="00013DED">
        <w:rPr>
          <w:lang w:val="en-GB"/>
        </w:rPr>
        <w:t xml:space="preserve"> contain the same text</w:t>
      </w:r>
    </w:p>
  </w:footnote>
  <w:footnote w:id="35">
    <w:p w14:paraId="27606B74" w14:textId="77777777" w:rsidR="00BB1E1C" w:rsidRPr="008E3572" w:rsidRDefault="00BB1E1C" w:rsidP="001A0553">
      <w:pPr>
        <w:pStyle w:val="Fotnotstext"/>
        <w:rPr>
          <w:lang w:val="en-GB"/>
        </w:rPr>
      </w:pPr>
      <w:r>
        <w:rPr>
          <w:rStyle w:val="Fotnotsreferens"/>
        </w:rPr>
        <w:footnoteRef/>
      </w:r>
      <w:r w:rsidRPr="008E3572">
        <w:rPr>
          <w:lang w:val="en-GB"/>
        </w:rPr>
        <w:t xml:space="preserve"> Always false</w:t>
      </w:r>
    </w:p>
  </w:footnote>
  <w:footnote w:id="36">
    <w:p w14:paraId="39070BC5" w14:textId="2E3B51C0" w:rsidR="00BB1E1C" w:rsidRPr="008E3572" w:rsidRDefault="00BB1E1C" w:rsidP="00EE5F3E">
      <w:pPr>
        <w:pStyle w:val="Fotnotstext"/>
        <w:rPr>
          <w:lang w:val="en-GB"/>
        </w:rPr>
      </w:pPr>
      <w:r>
        <w:rPr>
          <w:rStyle w:val="Fotnotsreferens"/>
        </w:rPr>
        <w:footnoteRef/>
      </w:r>
      <w:r w:rsidRPr="008E3572">
        <w:rPr>
          <w:lang w:val="en-GB"/>
        </w:rPr>
        <w:t xml:space="preserve"> Product is partially supported defined in </w:t>
      </w:r>
      <w:r>
        <w:rPr>
          <w:lang w:val="en-GB"/>
        </w:rPr>
        <w:fldChar w:fldCharType="begin"/>
      </w:r>
      <w:r>
        <w:rPr>
          <w:lang w:val="en-GB"/>
        </w:rPr>
        <w:instrText xml:space="preserve"> REF _Ref527366238 \r \h </w:instrText>
      </w:r>
      <w:r>
        <w:rPr>
          <w:lang w:val="en-GB"/>
        </w:rPr>
      </w:r>
      <w:r>
        <w:rPr>
          <w:lang w:val="en-GB"/>
        </w:rPr>
        <w:fldChar w:fldCharType="separate"/>
      </w:r>
      <w:r>
        <w:rPr>
          <w:lang w:val="en-GB"/>
        </w:rPr>
        <w:t>5.1</w:t>
      </w:r>
      <w:r>
        <w:rPr>
          <w:lang w:val="en-GB"/>
        </w:rPr>
        <w:fldChar w:fldCharType="end"/>
      </w:r>
      <w:r>
        <w:rPr>
          <w:lang w:val="en-GB"/>
        </w:rPr>
        <w:t xml:space="preserve"> </w:t>
      </w:r>
      <w:r>
        <w:rPr>
          <w:lang w:val="en-GB"/>
        </w:rPr>
        <w:fldChar w:fldCharType="begin"/>
      </w:r>
      <w:r>
        <w:rPr>
          <w:lang w:val="en-GB"/>
        </w:rPr>
        <w:instrText xml:space="preserve"> REF _Ref527366242 \h </w:instrText>
      </w:r>
      <w:r>
        <w:rPr>
          <w:lang w:val="en-GB"/>
        </w:rPr>
      </w:r>
      <w:r>
        <w:rPr>
          <w:lang w:val="en-GB"/>
        </w:rPr>
        <w:fldChar w:fldCharType="separate"/>
      </w:r>
      <w:r w:rsidRPr="004E31C0">
        <w:rPr>
          <w:lang w:val="en-GB"/>
        </w:rPr>
        <w:t>Response Definitions</w:t>
      </w:r>
      <w:r>
        <w:rPr>
          <w:lang w:val="en-GB"/>
        </w:rPr>
        <w:fldChar w:fldCharType="end"/>
      </w:r>
    </w:p>
  </w:footnote>
  <w:footnote w:id="37">
    <w:p w14:paraId="3ABBFAFB" w14:textId="6AE26C85" w:rsidR="00BB1E1C" w:rsidRPr="00B8273A" w:rsidRDefault="00BB1E1C">
      <w:pPr>
        <w:pStyle w:val="Fotnotstext"/>
        <w:rPr>
          <w:lang w:val="en-US"/>
        </w:rPr>
      </w:pPr>
      <w:r>
        <w:rPr>
          <w:rStyle w:val="Fotnotsreferens"/>
        </w:rPr>
        <w:footnoteRef/>
      </w:r>
      <w:r w:rsidRPr="00B8273A">
        <w:rPr>
          <w:lang w:val="en-US"/>
        </w:rPr>
        <w:t xml:space="preserve"> Ignored</w:t>
      </w:r>
    </w:p>
  </w:footnote>
  <w:footnote w:id="38">
    <w:p w14:paraId="7F2B0D4F" w14:textId="07C87369" w:rsidR="00BB1E1C" w:rsidRPr="00B8273A" w:rsidRDefault="00BB1E1C">
      <w:pPr>
        <w:pStyle w:val="Fotnotstext"/>
        <w:rPr>
          <w:lang w:val="en-US"/>
        </w:rPr>
      </w:pPr>
      <w:r>
        <w:rPr>
          <w:rStyle w:val="Fotnotsreferens"/>
        </w:rPr>
        <w:footnoteRef/>
      </w:r>
      <w:r w:rsidRPr="00B8273A">
        <w:rPr>
          <w:lang w:val="en-US"/>
        </w:rPr>
        <w:t xml:space="preserve"> Ignored</w:t>
      </w:r>
    </w:p>
  </w:footnote>
  <w:footnote w:id="39">
    <w:p w14:paraId="5E5B5B1B" w14:textId="77777777" w:rsidR="00BB1E1C" w:rsidRPr="008E3572" w:rsidRDefault="00BB1E1C">
      <w:pPr>
        <w:pStyle w:val="Fotnotstext"/>
        <w:rPr>
          <w:lang w:val="en-GB"/>
        </w:rPr>
      </w:pPr>
      <w:r>
        <w:rPr>
          <w:rStyle w:val="Fotnotsreferens"/>
        </w:rPr>
        <w:footnoteRef/>
      </w:r>
      <w:r w:rsidRPr="008E3572">
        <w:rPr>
          <w:lang w:val="en-GB"/>
        </w:rPr>
        <w:t xml:space="preserve"> Required to be true</w:t>
      </w:r>
    </w:p>
  </w:footnote>
  <w:footnote w:id="40">
    <w:p w14:paraId="591E3D94" w14:textId="2237E47C" w:rsidR="00C313AC" w:rsidRPr="00C313AC" w:rsidRDefault="00C313AC">
      <w:pPr>
        <w:pStyle w:val="Fotnotstext"/>
        <w:rPr>
          <w:lang w:val="en-US"/>
          <w:rPrChange w:id="226" w:author="Mikael Fröberg" w:date="2020-03-31T10:05:00Z">
            <w:rPr/>
          </w:rPrChange>
        </w:rPr>
      </w:pPr>
      <w:ins w:id="227" w:author="Mikael Fröberg" w:date="2020-03-31T10:05:00Z">
        <w:r>
          <w:rPr>
            <w:rStyle w:val="Fotnotsreferens"/>
          </w:rPr>
          <w:footnoteRef/>
        </w:r>
        <w:r w:rsidRPr="00C313AC">
          <w:rPr>
            <w:lang w:val="en-US"/>
            <w:rPrChange w:id="228" w:author="Mikael Fröberg" w:date="2020-03-31T10:05:00Z">
              <w:rPr/>
            </w:rPrChange>
          </w:rPr>
          <w:t xml:space="preserve"> </w:t>
        </w:r>
        <w:r>
          <w:rPr>
            <w:lang w:val="en-US"/>
          </w:rPr>
          <w:t xml:space="preserve">Mandatory, and required </w:t>
        </w:r>
      </w:ins>
      <w:ins w:id="229" w:author="Mikael Fröberg" w:date="2020-03-31T10:06:00Z">
        <w:r w:rsidR="00EF0A4A">
          <w:rPr>
            <w:lang w:val="en-US"/>
          </w:rPr>
          <w:t xml:space="preserve">to be unique within the scope of </w:t>
        </w:r>
        <w:proofErr w:type="spellStart"/>
        <w:r w:rsidR="00EF0A4A">
          <w:rPr>
            <w:lang w:val="en-US"/>
          </w:rPr>
          <w:t>PID</w:t>
        </w:r>
        <w:proofErr w:type="spellEnd"/>
        <w:r w:rsidR="00EF0A4A">
          <w:rPr>
            <w:lang w:val="en-US"/>
          </w:rPr>
          <w:t xml:space="preserve"> and sending </w:t>
        </w:r>
        <w:proofErr w:type="spellStart"/>
        <w:r w:rsidR="00EF0A4A">
          <w:rPr>
            <w:lang w:val="en-US"/>
          </w:rPr>
          <w:t>BoB</w:t>
        </w:r>
        <w:proofErr w:type="spellEnd"/>
        <w:r w:rsidR="00EF0A4A">
          <w:rPr>
            <w:lang w:val="en-US"/>
          </w:rPr>
          <w:t xml:space="preserve">-entity. </w:t>
        </w:r>
        <w:r w:rsidR="00EF0A4A">
          <w:rPr>
            <w:lang w:val="en-US"/>
          </w:rPr>
          <w:t>UUID4 is recommended.</w:t>
        </w:r>
      </w:ins>
    </w:p>
  </w:footnote>
  <w:footnote w:id="41">
    <w:p w14:paraId="2EC40AFC" w14:textId="0CFC1F1D" w:rsidR="00BB1E1C" w:rsidRPr="00B8273A" w:rsidRDefault="00BB1E1C">
      <w:pPr>
        <w:pStyle w:val="Fotnotstext"/>
        <w:rPr>
          <w:lang w:val="en-US"/>
        </w:rPr>
      </w:pPr>
      <w:r>
        <w:rPr>
          <w:rStyle w:val="Fotnotsreferens"/>
        </w:rPr>
        <w:footnoteRef/>
      </w:r>
      <w:r w:rsidRPr="00B8273A">
        <w:rPr>
          <w:lang w:val="en-US"/>
        </w:rPr>
        <w:t xml:space="preserve"> Always false</w:t>
      </w:r>
    </w:p>
  </w:footnote>
  <w:footnote w:id="42">
    <w:p w14:paraId="387660E7" w14:textId="309074CB" w:rsidR="00BB1E1C" w:rsidRPr="00B8273A" w:rsidRDefault="00BB1E1C">
      <w:pPr>
        <w:pStyle w:val="Fotnotstext"/>
        <w:rPr>
          <w:lang w:val="en-US"/>
        </w:rPr>
      </w:pPr>
      <w:r>
        <w:rPr>
          <w:rStyle w:val="Fotnotsreferens"/>
        </w:rPr>
        <w:footnoteRef/>
      </w:r>
      <w:r w:rsidRPr="00B8273A">
        <w:rPr>
          <w:lang w:val="en-US"/>
        </w:rPr>
        <w:t xml:space="preserve"> As a consequence of recovered being always false, </w:t>
      </w:r>
      <w:proofErr w:type="spellStart"/>
      <w:r w:rsidRPr="00B8273A">
        <w:rPr>
          <w:lang w:val="en-US"/>
        </w:rPr>
        <w:t>recoveredAmount</w:t>
      </w:r>
      <w:proofErr w:type="spellEnd"/>
      <w:r w:rsidRPr="00B8273A">
        <w:rPr>
          <w:lang w:val="en-US"/>
        </w:rPr>
        <w:t xml:space="preserve"> is never set</w:t>
      </w:r>
    </w:p>
  </w:footnote>
  <w:footnote w:id="43">
    <w:p w14:paraId="71C31324" w14:textId="77777777" w:rsidR="00BB1E1C" w:rsidRPr="008E3572" w:rsidRDefault="00BB1E1C">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4">
    <w:p w14:paraId="63C24157" w14:textId="77777777" w:rsidR="00BB1E1C" w:rsidRPr="008E3572" w:rsidRDefault="00BB1E1C"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5">
    <w:p w14:paraId="2E518AC9" w14:textId="77777777" w:rsidR="00BB1E1C" w:rsidRPr="008E3572" w:rsidRDefault="00BB1E1C" w:rsidP="00133AFD">
      <w:pPr>
        <w:pStyle w:val="Fotnotstext"/>
        <w:rPr>
          <w:lang w:val="en-GB"/>
        </w:rPr>
      </w:pPr>
      <w:r>
        <w:rPr>
          <w:rStyle w:val="Fotnotsreferens"/>
        </w:rPr>
        <w:footnoteRef/>
      </w:r>
      <w:r w:rsidRPr="008E3572">
        <w:rPr>
          <w:lang w:val="en-GB"/>
        </w:rPr>
        <w:t xml:space="preserve"> </w:t>
      </w:r>
      <w:r>
        <w:rPr>
          <w:lang w:val="en-GB"/>
        </w:rPr>
        <w:t xml:space="preserve">Supported on API level, but from a business perspective </w:t>
      </w:r>
      <w:proofErr w:type="spellStart"/>
      <w:r>
        <w:rPr>
          <w:lang w:val="en-GB"/>
        </w:rPr>
        <w:t>Västtrafik</w:t>
      </w:r>
      <w:proofErr w:type="spellEnd"/>
      <w:r>
        <w:rPr>
          <w:lang w:val="en-GB"/>
        </w:rPr>
        <w:t xml:space="preserve"> tickets are not recoverable.</w:t>
      </w:r>
    </w:p>
  </w:footnote>
  <w:footnote w:id="46">
    <w:p w14:paraId="0946153E" w14:textId="77777777" w:rsidR="00BB1E1C" w:rsidRPr="008E3572" w:rsidRDefault="00BB1E1C"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7">
    <w:p w14:paraId="6A7DBC4D" w14:textId="2DD24451" w:rsidR="00BB1E1C" w:rsidRPr="00B8273A" w:rsidRDefault="00BB1E1C">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48">
    <w:p w14:paraId="60A9A54B" w14:textId="77777777" w:rsidR="00BB1E1C" w:rsidRPr="008E3572" w:rsidRDefault="00BB1E1C" w:rsidP="000D3FE9">
      <w:pPr>
        <w:pStyle w:val="Fotnotstext"/>
        <w:rPr>
          <w:lang w:val="en-GB"/>
        </w:rPr>
      </w:pPr>
      <w:r>
        <w:rPr>
          <w:rStyle w:val="Fotnotsreferens"/>
        </w:rPr>
        <w:footnoteRef/>
      </w:r>
      <w:r w:rsidRPr="008E3572">
        <w:rPr>
          <w:lang w:val="en-GB"/>
        </w:rPr>
        <w:t xml:space="preserve"> Only reporting of ticket events supported. Evaluation of MTB should be performed offline. Online operation where the MTB is evaluated server side is not supported.</w:t>
      </w:r>
    </w:p>
  </w:footnote>
  <w:footnote w:id="49">
    <w:p w14:paraId="17DB4B59" w14:textId="698E0941" w:rsidR="00BB1E1C" w:rsidRPr="00B8273A" w:rsidRDefault="00BB1E1C">
      <w:pPr>
        <w:pStyle w:val="Fotnotstext"/>
        <w:rPr>
          <w:lang w:val="en-US"/>
        </w:rPr>
      </w:pPr>
      <w:r>
        <w:rPr>
          <w:rStyle w:val="Fotnotsreferens"/>
        </w:rPr>
        <w:footnoteRef/>
      </w:r>
      <w:r w:rsidRPr="00B8273A">
        <w:rPr>
          <w:lang w:val="en-US"/>
        </w:rPr>
        <w:t xml:space="preserve"> A</w:t>
      </w:r>
      <w:proofErr w:type="spellStart"/>
      <w:r>
        <w:rPr>
          <w:lang w:val="en-GB"/>
        </w:rPr>
        <w:t>ttribute</w:t>
      </w:r>
      <w:proofErr w:type="spellEnd"/>
      <w:r>
        <w:rPr>
          <w:lang w:val="en-GB"/>
        </w:rPr>
        <w:t xml:space="preserve"> </w:t>
      </w:r>
      <w:proofErr w:type="spellStart"/>
      <w:r>
        <w:rPr>
          <w:lang w:val="en-GB"/>
        </w:rPr>
        <w:t>tokenTransaction</w:t>
      </w:r>
      <w:proofErr w:type="spellEnd"/>
      <w:r>
        <w:rPr>
          <w:lang w:val="en-GB"/>
        </w:rPr>
        <w:t xml:space="preserve"> ignored.</w:t>
      </w:r>
    </w:p>
  </w:footnote>
  <w:footnote w:id="50">
    <w:p w14:paraId="673709CE" w14:textId="77777777" w:rsidR="00BB1E1C" w:rsidRPr="00B8273A" w:rsidRDefault="00BB1E1C" w:rsidP="00CA21AD">
      <w:pPr>
        <w:pStyle w:val="Fotnotstext"/>
        <w:rPr>
          <w:lang w:val="en-US"/>
        </w:rPr>
      </w:pPr>
      <w:r>
        <w:rPr>
          <w:rStyle w:val="Fotnotsreferens"/>
        </w:rPr>
        <w:footnoteRef/>
      </w:r>
      <w:r w:rsidRPr="00B8273A">
        <w:rPr>
          <w:lang w:val="en-US"/>
        </w:rPr>
        <w:t xml:space="preserve"> Always empty list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2A0D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020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7093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142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ED3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909C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761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3022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7C3F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AA4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71D25"/>
    <w:multiLevelType w:val="hybridMultilevel"/>
    <w:tmpl w:val="B07860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85A2195"/>
    <w:multiLevelType w:val="hybridMultilevel"/>
    <w:tmpl w:val="18A865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9485260"/>
    <w:multiLevelType w:val="multilevel"/>
    <w:tmpl w:val="2FDC99C0"/>
    <w:lvl w:ilvl="0">
      <w:numFmt w:val="bullet"/>
      <w:lvlText w:val="-"/>
      <w:lvlJc w:val="left"/>
      <w:pPr>
        <w:ind w:left="360" w:hanging="360"/>
      </w:pPr>
      <w:rPr>
        <w:rFonts w:ascii="Times New Roman" w:hAnsi="Times New Roman" w:cs="Times New Roman" w:hint="default"/>
      </w:rPr>
    </w:lvl>
    <w:lvl w:ilvl="1">
      <w:start w:val="1"/>
      <w:numFmt w:val="bullet"/>
      <w:lvlText w:val="o"/>
      <w:lvlJc w:val="left"/>
      <w:pPr>
        <w:ind w:left="2381" w:hanging="1698"/>
      </w:pPr>
      <w:rPr>
        <w:rFonts w:ascii="Courier New" w:hAnsi="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3" w15:restartNumberingAfterBreak="0">
    <w:nsid w:val="1959136D"/>
    <w:multiLevelType w:val="multilevel"/>
    <w:tmpl w:val="BE1E1F0E"/>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DC5C11"/>
    <w:multiLevelType w:val="hybridMultilevel"/>
    <w:tmpl w:val="BE0E9F32"/>
    <w:lvl w:ilvl="0" w:tplc="851299EE">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333AC1"/>
    <w:multiLevelType w:val="multilevel"/>
    <w:tmpl w:val="D72090BA"/>
    <w:styleLink w:val="BoBMessageList"/>
    <w:lvl w:ilvl="0">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43" w:hanging="360"/>
      </w:pPr>
      <w:rPr>
        <w:rFonts w:ascii="Courier New" w:hAnsi="Courier New" w:cs="Courier New" w:hint="default"/>
      </w:rPr>
    </w:lvl>
    <w:lvl w:ilvl="2">
      <w:start w:val="1"/>
      <w:numFmt w:val="bullet"/>
      <w:lvlText w:val=""/>
      <w:lvlJc w:val="left"/>
      <w:pPr>
        <w:ind w:left="1763" w:hanging="360"/>
      </w:pPr>
      <w:rPr>
        <w:rFonts w:ascii="Wingdings" w:hAnsi="Wingdings" w:hint="default"/>
      </w:rPr>
    </w:lvl>
    <w:lvl w:ilvl="3">
      <w:start w:val="1"/>
      <w:numFmt w:val="bullet"/>
      <w:lvlText w:val=""/>
      <w:lvlJc w:val="left"/>
      <w:pPr>
        <w:ind w:left="2483" w:hanging="360"/>
      </w:pPr>
      <w:rPr>
        <w:rFonts w:ascii="Symbol" w:hAnsi="Symbol" w:hint="default"/>
      </w:rPr>
    </w:lvl>
    <w:lvl w:ilvl="4">
      <w:start w:val="1"/>
      <w:numFmt w:val="bullet"/>
      <w:lvlText w:val="o"/>
      <w:lvlJc w:val="left"/>
      <w:pPr>
        <w:ind w:left="3203" w:hanging="360"/>
      </w:pPr>
      <w:rPr>
        <w:rFonts w:ascii="Courier New" w:hAnsi="Courier New" w:cs="Courier New" w:hint="default"/>
      </w:rPr>
    </w:lvl>
    <w:lvl w:ilvl="5">
      <w:start w:val="1"/>
      <w:numFmt w:val="bullet"/>
      <w:lvlText w:val=""/>
      <w:lvlJc w:val="left"/>
      <w:pPr>
        <w:ind w:left="3923" w:hanging="360"/>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16" w15:restartNumberingAfterBreak="0">
    <w:nsid w:val="2EC90719"/>
    <w:multiLevelType w:val="hybridMultilevel"/>
    <w:tmpl w:val="19B6B7CA"/>
    <w:lvl w:ilvl="0" w:tplc="772C5432">
      <w:start w:val="1"/>
      <w:numFmt w:val="decimal"/>
      <w:pStyle w:val="Formatmall1"/>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329533B2"/>
    <w:multiLevelType w:val="hybridMultilevel"/>
    <w:tmpl w:val="EA02F4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6AB73C8"/>
    <w:multiLevelType w:val="multilevel"/>
    <w:tmpl w:val="D72090BA"/>
    <w:numStyleLink w:val="BoBMessageList"/>
  </w:abstractNum>
  <w:abstractNum w:abstractNumId="19" w15:restartNumberingAfterBreak="0">
    <w:nsid w:val="44E71EAB"/>
    <w:multiLevelType w:val="hybridMultilevel"/>
    <w:tmpl w:val="625AA65C"/>
    <w:lvl w:ilvl="0" w:tplc="3B4AEC9A">
      <w:numFmt w:val="bullet"/>
      <w:lvlText w:val="-"/>
      <w:lvlJc w:val="left"/>
      <w:pPr>
        <w:ind w:left="360" w:hanging="360"/>
      </w:pPr>
      <w:rPr>
        <w:rFonts w:ascii="Times New Roman" w:eastAsiaTheme="minorHAnsi" w:hAnsi="Times New Roman" w:cs="Times New Roman"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0" w15:restartNumberingAfterBreak="0">
    <w:nsid w:val="54493655"/>
    <w:multiLevelType w:val="multilevel"/>
    <w:tmpl w:val="EE9ED4C4"/>
    <w:lvl w:ilvl="0">
      <w:numFmt w:val="bullet"/>
      <w:pStyle w:val="HTTPMessageLista"/>
      <w:lvlText w:val="-"/>
      <w:lvlJc w:val="left"/>
      <w:pPr>
        <w:ind w:left="360" w:hanging="360"/>
      </w:pPr>
      <w:rPr>
        <w:rFonts w:ascii="Times New Roman" w:hAnsi="Times New Roman" w:cs="Times New Roman" w:hint="default"/>
      </w:rPr>
    </w:lvl>
    <w:lvl w:ilvl="1">
      <w:start w:val="1"/>
      <w:numFmt w:val="bullet"/>
      <w:pStyle w:val="OperationStatus"/>
      <w:lvlText w:val="o"/>
      <w:lvlJc w:val="left"/>
      <w:pPr>
        <w:tabs>
          <w:tab w:val="num" w:pos="624"/>
        </w:tabs>
        <w:ind w:left="794" w:hanging="340"/>
      </w:pPr>
      <w:rPr>
        <w:rFonts w:ascii="Courier New" w:hAnsi="Courier New" w:hint="default"/>
        <w:sz w:val="20"/>
      </w:rPr>
    </w:lvl>
    <w:lvl w:ilvl="2">
      <w:start w:val="1"/>
      <w:numFmt w:val="bullet"/>
      <w:lvlText w:val=""/>
      <w:lvlJc w:val="left"/>
      <w:pPr>
        <w:ind w:left="1021" w:hanging="170"/>
      </w:pPr>
      <w:rPr>
        <w:rFonts w:ascii="Wingdings" w:hAnsi="Wingdings" w:hint="default"/>
      </w:rPr>
    </w:lvl>
    <w:lvl w:ilvl="3">
      <w:start w:val="1"/>
      <w:numFmt w:val="bullet"/>
      <w:lvlText w:val=""/>
      <w:lvlJc w:val="left"/>
      <w:pPr>
        <w:ind w:left="1531" w:hanging="284"/>
      </w:pPr>
      <w:rPr>
        <w:rFonts w:ascii="Symbol" w:hAnsi="Symbol" w:hint="default"/>
      </w:rPr>
    </w:lvl>
    <w:lvl w:ilvl="4">
      <w:start w:val="1"/>
      <w:numFmt w:val="bullet"/>
      <w:lvlText w:val="o"/>
      <w:lvlJc w:val="left"/>
      <w:pPr>
        <w:ind w:left="2098" w:hanging="397"/>
      </w:pPr>
      <w:rPr>
        <w:rFonts w:ascii="Courier New" w:hAnsi="Courier New" w:hint="default"/>
      </w:rPr>
    </w:lvl>
    <w:lvl w:ilvl="5">
      <w:start w:val="1"/>
      <w:numFmt w:val="bullet"/>
      <w:lvlText w:val=""/>
      <w:lvlJc w:val="left"/>
      <w:pPr>
        <w:ind w:left="2438" w:hanging="283"/>
      </w:pPr>
      <w:rPr>
        <w:rFonts w:ascii="Wingdings" w:hAnsi="Wingdings" w:hint="default"/>
      </w:rPr>
    </w:lvl>
    <w:lvl w:ilvl="6">
      <w:start w:val="1"/>
      <w:numFmt w:val="bullet"/>
      <w:lvlText w:val=""/>
      <w:lvlJc w:val="left"/>
      <w:pPr>
        <w:ind w:left="4643" w:hanging="360"/>
      </w:pPr>
      <w:rPr>
        <w:rFonts w:ascii="Symbol" w:hAnsi="Symbol" w:hint="default"/>
      </w:rPr>
    </w:lvl>
    <w:lvl w:ilvl="7">
      <w:start w:val="1"/>
      <w:numFmt w:val="bullet"/>
      <w:lvlText w:val="o"/>
      <w:lvlJc w:val="left"/>
      <w:pPr>
        <w:ind w:left="5363" w:hanging="360"/>
      </w:pPr>
      <w:rPr>
        <w:rFonts w:ascii="Courier New" w:hAnsi="Courier New" w:cs="Courier New" w:hint="default"/>
      </w:rPr>
    </w:lvl>
    <w:lvl w:ilvl="8">
      <w:start w:val="1"/>
      <w:numFmt w:val="bullet"/>
      <w:lvlText w:val=""/>
      <w:lvlJc w:val="left"/>
      <w:pPr>
        <w:ind w:left="6083" w:hanging="360"/>
      </w:pPr>
      <w:rPr>
        <w:rFonts w:ascii="Wingdings" w:hAnsi="Wingdings" w:hint="default"/>
      </w:rPr>
    </w:lvl>
  </w:abstractNum>
  <w:abstractNum w:abstractNumId="21" w15:restartNumberingAfterBreak="0">
    <w:nsid w:val="603E79D8"/>
    <w:multiLevelType w:val="hybridMultilevel"/>
    <w:tmpl w:val="138AF144"/>
    <w:lvl w:ilvl="0" w:tplc="8E829A46">
      <w:numFmt w:val="bullet"/>
      <w:lvlText w:val="-"/>
      <w:lvlJc w:val="left"/>
      <w:pPr>
        <w:ind w:left="757" w:hanging="360"/>
      </w:pPr>
      <w:rPr>
        <w:rFonts w:ascii="Times New Roman" w:eastAsiaTheme="minorHAnsi" w:hAnsi="Times New Roman" w:cs="Times New Roman" w:hint="default"/>
      </w:rPr>
    </w:lvl>
    <w:lvl w:ilvl="1" w:tplc="041D0003" w:tentative="1">
      <w:start w:val="1"/>
      <w:numFmt w:val="bullet"/>
      <w:lvlText w:val="o"/>
      <w:lvlJc w:val="left"/>
      <w:pPr>
        <w:ind w:left="1477" w:hanging="360"/>
      </w:pPr>
      <w:rPr>
        <w:rFonts w:ascii="Courier New" w:hAnsi="Courier New" w:cs="Courier New" w:hint="default"/>
      </w:rPr>
    </w:lvl>
    <w:lvl w:ilvl="2" w:tplc="041D0005" w:tentative="1">
      <w:start w:val="1"/>
      <w:numFmt w:val="bullet"/>
      <w:lvlText w:val=""/>
      <w:lvlJc w:val="left"/>
      <w:pPr>
        <w:ind w:left="2197" w:hanging="360"/>
      </w:pPr>
      <w:rPr>
        <w:rFonts w:ascii="Wingdings" w:hAnsi="Wingdings" w:hint="default"/>
      </w:rPr>
    </w:lvl>
    <w:lvl w:ilvl="3" w:tplc="041D0001" w:tentative="1">
      <w:start w:val="1"/>
      <w:numFmt w:val="bullet"/>
      <w:lvlText w:val=""/>
      <w:lvlJc w:val="left"/>
      <w:pPr>
        <w:ind w:left="2917" w:hanging="360"/>
      </w:pPr>
      <w:rPr>
        <w:rFonts w:ascii="Symbol" w:hAnsi="Symbol" w:hint="default"/>
      </w:rPr>
    </w:lvl>
    <w:lvl w:ilvl="4" w:tplc="041D0003" w:tentative="1">
      <w:start w:val="1"/>
      <w:numFmt w:val="bullet"/>
      <w:lvlText w:val="o"/>
      <w:lvlJc w:val="left"/>
      <w:pPr>
        <w:ind w:left="3637" w:hanging="360"/>
      </w:pPr>
      <w:rPr>
        <w:rFonts w:ascii="Courier New" w:hAnsi="Courier New" w:cs="Courier New" w:hint="default"/>
      </w:rPr>
    </w:lvl>
    <w:lvl w:ilvl="5" w:tplc="041D0005" w:tentative="1">
      <w:start w:val="1"/>
      <w:numFmt w:val="bullet"/>
      <w:lvlText w:val=""/>
      <w:lvlJc w:val="left"/>
      <w:pPr>
        <w:ind w:left="4357" w:hanging="360"/>
      </w:pPr>
      <w:rPr>
        <w:rFonts w:ascii="Wingdings" w:hAnsi="Wingdings" w:hint="default"/>
      </w:rPr>
    </w:lvl>
    <w:lvl w:ilvl="6" w:tplc="041D0001" w:tentative="1">
      <w:start w:val="1"/>
      <w:numFmt w:val="bullet"/>
      <w:lvlText w:val=""/>
      <w:lvlJc w:val="left"/>
      <w:pPr>
        <w:ind w:left="5077" w:hanging="360"/>
      </w:pPr>
      <w:rPr>
        <w:rFonts w:ascii="Symbol" w:hAnsi="Symbol" w:hint="default"/>
      </w:rPr>
    </w:lvl>
    <w:lvl w:ilvl="7" w:tplc="041D0003" w:tentative="1">
      <w:start w:val="1"/>
      <w:numFmt w:val="bullet"/>
      <w:lvlText w:val="o"/>
      <w:lvlJc w:val="left"/>
      <w:pPr>
        <w:ind w:left="5797" w:hanging="360"/>
      </w:pPr>
      <w:rPr>
        <w:rFonts w:ascii="Courier New" w:hAnsi="Courier New" w:cs="Courier New" w:hint="default"/>
      </w:rPr>
    </w:lvl>
    <w:lvl w:ilvl="8" w:tplc="041D0005" w:tentative="1">
      <w:start w:val="1"/>
      <w:numFmt w:val="bullet"/>
      <w:lvlText w:val=""/>
      <w:lvlJc w:val="left"/>
      <w:pPr>
        <w:ind w:left="6517" w:hanging="360"/>
      </w:pPr>
      <w:rPr>
        <w:rFonts w:ascii="Wingdings" w:hAnsi="Wingdings" w:hint="default"/>
      </w:rPr>
    </w:lvl>
  </w:abstractNum>
  <w:abstractNum w:abstractNumId="22" w15:restartNumberingAfterBreak="0">
    <w:nsid w:val="6B2404C9"/>
    <w:multiLevelType w:val="hybridMultilevel"/>
    <w:tmpl w:val="707E3480"/>
    <w:lvl w:ilvl="0" w:tplc="CE32D590">
      <w:numFmt w:val="bullet"/>
      <w:lvlText w:val="-"/>
      <w:lvlJc w:val="left"/>
      <w:pPr>
        <w:ind w:left="720" w:hanging="360"/>
      </w:pPr>
      <w:rPr>
        <w:rFonts w:ascii="Times New Roman" w:eastAsiaTheme="minorHAns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B4559C5"/>
    <w:multiLevelType w:val="hybridMultilevel"/>
    <w:tmpl w:val="66C88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C2B60C2"/>
    <w:multiLevelType w:val="hybridMultilevel"/>
    <w:tmpl w:val="38D84376"/>
    <w:lvl w:ilvl="0" w:tplc="321011C6">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CD82F22"/>
    <w:multiLevelType w:val="hybridMultilevel"/>
    <w:tmpl w:val="BEFE95B6"/>
    <w:lvl w:ilvl="0" w:tplc="CE32D590">
      <w:numFmt w:val="bullet"/>
      <w:lvlText w:val="-"/>
      <w:lvlJc w:val="left"/>
      <w:pPr>
        <w:ind w:left="-168" w:hanging="360"/>
      </w:pPr>
      <w:rPr>
        <w:rFonts w:ascii="Times New Roman" w:eastAsiaTheme="minorHAnsi" w:hAnsi="Times New Roman" w:cs="Times New Roman" w:hint="default"/>
      </w:rPr>
    </w:lvl>
    <w:lvl w:ilvl="1" w:tplc="041D0003">
      <w:start w:val="1"/>
      <w:numFmt w:val="bullet"/>
      <w:lvlText w:val="o"/>
      <w:lvlJc w:val="left"/>
      <w:pPr>
        <w:ind w:left="552" w:hanging="360"/>
      </w:pPr>
      <w:rPr>
        <w:rFonts w:ascii="Courier New" w:hAnsi="Courier New" w:cs="Courier New" w:hint="default"/>
      </w:rPr>
    </w:lvl>
    <w:lvl w:ilvl="2" w:tplc="041D0005">
      <w:start w:val="1"/>
      <w:numFmt w:val="bullet"/>
      <w:lvlText w:val=""/>
      <w:lvlJc w:val="left"/>
      <w:pPr>
        <w:ind w:left="1272" w:hanging="360"/>
      </w:pPr>
      <w:rPr>
        <w:rFonts w:ascii="Wingdings" w:hAnsi="Wingdings" w:hint="default"/>
      </w:rPr>
    </w:lvl>
    <w:lvl w:ilvl="3" w:tplc="041D0001">
      <w:start w:val="1"/>
      <w:numFmt w:val="bullet"/>
      <w:lvlText w:val=""/>
      <w:lvlJc w:val="left"/>
      <w:pPr>
        <w:ind w:left="1992" w:hanging="360"/>
      </w:pPr>
      <w:rPr>
        <w:rFonts w:ascii="Symbol" w:hAnsi="Symbol" w:hint="default"/>
      </w:rPr>
    </w:lvl>
    <w:lvl w:ilvl="4" w:tplc="041D0003">
      <w:start w:val="1"/>
      <w:numFmt w:val="bullet"/>
      <w:lvlText w:val="o"/>
      <w:lvlJc w:val="left"/>
      <w:pPr>
        <w:ind w:left="2712" w:hanging="360"/>
      </w:pPr>
      <w:rPr>
        <w:rFonts w:ascii="Courier New" w:hAnsi="Courier New" w:cs="Courier New" w:hint="default"/>
      </w:rPr>
    </w:lvl>
    <w:lvl w:ilvl="5" w:tplc="041D0005">
      <w:start w:val="1"/>
      <w:numFmt w:val="bullet"/>
      <w:lvlText w:val=""/>
      <w:lvlJc w:val="left"/>
      <w:pPr>
        <w:ind w:left="3432" w:hanging="360"/>
      </w:pPr>
      <w:rPr>
        <w:rFonts w:ascii="Wingdings" w:hAnsi="Wingdings" w:hint="default"/>
      </w:rPr>
    </w:lvl>
    <w:lvl w:ilvl="6" w:tplc="041D0001">
      <w:start w:val="1"/>
      <w:numFmt w:val="bullet"/>
      <w:lvlText w:val=""/>
      <w:lvlJc w:val="left"/>
      <w:pPr>
        <w:ind w:left="4152" w:hanging="360"/>
      </w:pPr>
      <w:rPr>
        <w:rFonts w:ascii="Symbol" w:hAnsi="Symbol" w:hint="default"/>
      </w:rPr>
    </w:lvl>
    <w:lvl w:ilvl="7" w:tplc="041D0003" w:tentative="1">
      <w:start w:val="1"/>
      <w:numFmt w:val="bullet"/>
      <w:lvlText w:val="o"/>
      <w:lvlJc w:val="left"/>
      <w:pPr>
        <w:ind w:left="4872" w:hanging="360"/>
      </w:pPr>
      <w:rPr>
        <w:rFonts w:ascii="Courier New" w:hAnsi="Courier New" w:cs="Courier New" w:hint="default"/>
      </w:rPr>
    </w:lvl>
    <w:lvl w:ilvl="8" w:tplc="041D0005" w:tentative="1">
      <w:start w:val="1"/>
      <w:numFmt w:val="bullet"/>
      <w:lvlText w:val=""/>
      <w:lvlJc w:val="left"/>
      <w:pPr>
        <w:ind w:left="559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3"/>
  </w:num>
  <w:num w:numId="12">
    <w:abstractNumId w:val="11"/>
  </w:num>
  <w:num w:numId="13">
    <w:abstractNumId w:val="22"/>
  </w:num>
  <w:num w:numId="14">
    <w:abstractNumId w:val="17"/>
  </w:num>
  <w:num w:numId="15">
    <w:abstractNumId w:val="25"/>
  </w:num>
  <w:num w:numId="16">
    <w:abstractNumId w:val="16"/>
  </w:num>
  <w:num w:numId="17">
    <w:abstractNumId w:val="24"/>
  </w:num>
  <w:num w:numId="18">
    <w:abstractNumId w:val="21"/>
  </w:num>
  <w:num w:numId="19">
    <w:abstractNumId w:val="19"/>
  </w:num>
  <w:num w:numId="20">
    <w:abstractNumId w:val="12"/>
  </w:num>
  <w:num w:numId="21">
    <w:abstractNumId w:val="15"/>
  </w:num>
  <w:num w:numId="22">
    <w:abstractNumId w:val="18"/>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0"/>
  </w:num>
  <w:num w:numId="26">
    <w:abstractNumId w:val="13"/>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ael Fröberg">
    <w15:presenceInfo w15:providerId="Windows Live" w15:userId="f35fa356519ca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130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F2"/>
    <w:rsid w:val="00001CFC"/>
    <w:rsid w:val="00003322"/>
    <w:rsid w:val="00004C83"/>
    <w:rsid w:val="00007295"/>
    <w:rsid w:val="00013DED"/>
    <w:rsid w:val="00014BDA"/>
    <w:rsid w:val="0001645F"/>
    <w:rsid w:val="00025C03"/>
    <w:rsid w:val="000272AE"/>
    <w:rsid w:val="00027C17"/>
    <w:rsid w:val="00032928"/>
    <w:rsid w:val="000553BB"/>
    <w:rsid w:val="00061036"/>
    <w:rsid w:val="0006786B"/>
    <w:rsid w:val="0009115F"/>
    <w:rsid w:val="000A721E"/>
    <w:rsid w:val="000B0740"/>
    <w:rsid w:val="000B3DA7"/>
    <w:rsid w:val="000B3EB8"/>
    <w:rsid w:val="000B5195"/>
    <w:rsid w:val="000C47ED"/>
    <w:rsid w:val="000C62CB"/>
    <w:rsid w:val="000D3FE9"/>
    <w:rsid w:val="000D4963"/>
    <w:rsid w:val="000D6A34"/>
    <w:rsid w:val="000E07A2"/>
    <w:rsid w:val="000F478F"/>
    <w:rsid w:val="000F6150"/>
    <w:rsid w:val="000F744D"/>
    <w:rsid w:val="00100CBC"/>
    <w:rsid w:val="001040E6"/>
    <w:rsid w:val="001070BC"/>
    <w:rsid w:val="00112C95"/>
    <w:rsid w:val="0012597D"/>
    <w:rsid w:val="00133AFD"/>
    <w:rsid w:val="001358B0"/>
    <w:rsid w:val="00141BD0"/>
    <w:rsid w:val="001420DD"/>
    <w:rsid w:val="00147F8D"/>
    <w:rsid w:val="0015288F"/>
    <w:rsid w:val="00181D11"/>
    <w:rsid w:val="001824E7"/>
    <w:rsid w:val="001845E4"/>
    <w:rsid w:val="00187854"/>
    <w:rsid w:val="00195326"/>
    <w:rsid w:val="001957C1"/>
    <w:rsid w:val="001A0553"/>
    <w:rsid w:val="001A0694"/>
    <w:rsid w:val="001B1CAB"/>
    <w:rsid w:val="001B7C14"/>
    <w:rsid w:val="001C0BEE"/>
    <w:rsid w:val="001C529A"/>
    <w:rsid w:val="001D1549"/>
    <w:rsid w:val="001D211A"/>
    <w:rsid w:val="001D22B3"/>
    <w:rsid w:val="001D4689"/>
    <w:rsid w:val="001F3CB7"/>
    <w:rsid w:val="001F6EF1"/>
    <w:rsid w:val="00202CA3"/>
    <w:rsid w:val="0023136A"/>
    <w:rsid w:val="00241427"/>
    <w:rsid w:val="00247CC1"/>
    <w:rsid w:val="00252E10"/>
    <w:rsid w:val="00263063"/>
    <w:rsid w:val="002641B2"/>
    <w:rsid w:val="002668CA"/>
    <w:rsid w:val="00266D5E"/>
    <w:rsid w:val="00285D4D"/>
    <w:rsid w:val="002860D7"/>
    <w:rsid w:val="0029367E"/>
    <w:rsid w:val="00294C66"/>
    <w:rsid w:val="00294E8B"/>
    <w:rsid w:val="0029719C"/>
    <w:rsid w:val="002A63BC"/>
    <w:rsid w:val="002B7052"/>
    <w:rsid w:val="002C3025"/>
    <w:rsid w:val="002C4DBD"/>
    <w:rsid w:val="002C6364"/>
    <w:rsid w:val="002C7A13"/>
    <w:rsid w:val="002D3DFC"/>
    <w:rsid w:val="002E35B4"/>
    <w:rsid w:val="002E7D14"/>
    <w:rsid w:val="002F7B23"/>
    <w:rsid w:val="00300339"/>
    <w:rsid w:val="00300739"/>
    <w:rsid w:val="00302A6E"/>
    <w:rsid w:val="00303589"/>
    <w:rsid w:val="00330CBA"/>
    <w:rsid w:val="00332713"/>
    <w:rsid w:val="00334080"/>
    <w:rsid w:val="003349CA"/>
    <w:rsid w:val="003400DE"/>
    <w:rsid w:val="00345242"/>
    <w:rsid w:val="00352593"/>
    <w:rsid w:val="0035553D"/>
    <w:rsid w:val="00372038"/>
    <w:rsid w:val="00374A7F"/>
    <w:rsid w:val="00382062"/>
    <w:rsid w:val="00394313"/>
    <w:rsid w:val="003B6A71"/>
    <w:rsid w:val="003D726A"/>
    <w:rsid w:val="003E40DA"/>
    <w:rsid w:val="003E422F"/>
    <w:rsid w:val="003F211C"/>
    <w:rsid w:val="003F2AC5"/>
    <w:rsid w:val="003F320B"/>
    <w:rsid w:val="00401AB4"/>
    <w:rsid w:val="00410E74"/>
    <w:rsid w:val="0041728F"/>
    <w:rsid w:val="00420AE2"/>
    <w:rsid w:val="00420E33"/>
    <w:rsid w:val="0042705B"/>
    <w:rsid w:val="00434208"/>
    <w:rsid w:val="004420A1"/>
    <w:rsid w:val="00454C23"/>
    <w:rsid w:val="004640E7"/>
    <w:rsid w:val="00475556"/>
    <w:rsid w:val="00484ABE"/>
    <w:rsid w:val="0048650D"/>
    <w:rsid w:val="00494423"/>
    <w:rsid w:val="004B0950"/>
    <w:rsid w:val="004C19AD"/>
    <w:rsid w:val="004C2DA0"/>
    <w:rsid w:val="004D16A4"/>
    <w:rsid w:val="004D4B58"/>
    <w:rsid w:val="004D5338"/>
    <w:rsid w:val="004E0801"/>
    <w:rsid w:val="004E31C0"/>
    <w:rsid w:val="004F052E"/>
    <w:rsid w:val="004F7219"/>
    <w:rsid w:val="00500790"/>
    <w:rsid w:val="00501130"/>
    <w:rsid w:val="00501593"/>
    <w:rsid w:val="00505B7B"/>
    <w:rsid w:val="00514113"/>
    <w:rsid w:val="0051680D"/>
    <w:rsid w:val="005231FC"/>
    <w:rsid w:val="00527C3B"/>
    <w:rsid w:val="0054085E"/>
    <w:rsid w:val="00544957"/>
    <w:rsid w:val="00545571"/>
    <w:rsid w:val="00564CA9"/>
    <w:rsid w:val="0057073C"/>
    <w:rsid w:val="00576AE3"/>
    <w:rsid w:val="00590C70"/>
    <w:rsid w:val="005A7353"/>
    <w:rsid w:val="005B4402"/>
    <w:rsid w:val="005B517D"/>
    <w:rsid w:val="005C2F7E"/>
    <w:rsid w:val="005C59F1"/>
    <w:rsid w:val="005C7A29"/>
    <w:rsid w:val="005D639B"/>
    <w:rsid w:val="005E4B15"/>
    <w:rsid w:val="005F11B9"/>
    <w:rsid w:val="005F3FE8"/>
    <w:rsid w:val="00600500"/>
    <w:rsid w:val="00611F17"/>
    <w:rsid w:val="00630B34"/>
    <w:rsid w:val="00631FF4"/>
    <w:rsid w:val="0064719E"/>
    <w:rsid w:val="0065513D"/>
    <w:rsid w:val="00657729"/>
    <w:rsid w:val="00661598"/>
    <w:rsid w:val="0067050E"/>
    <w:rsid w:val="006849C2"/>
    <w:rsid w:val="00685EE1"/>
    <w:rsid w:val="00686716"/>
    <w:rsid w:val="006A44FC"/>
    <w:rsid w:val="006B03CD"/>
    <w:rsid w:val="006E155A"/>
    <w:rsid w:val="006F0B39"/>
    <w:rsid w:val="00713551"/>
    <w:rsid w:val="007247CA"/>
    <w:rsid w:val="00726C14"/>
    <w:rsid w:val="00733458"/>
    <w:rsid w:val="007435C0"/>
    <w:rsid w:val="00743A37"/>
    <w:rsid w:val="0074632C"/>
    <w:rsid w:val="00746ACC"/>
    <w:rsid w:val="00751B9D"/>
    <w:rsid w:val="00752B00"/>
    <w:rsid w:val="00756B5A"/>
    <w:rsid w:val="00764D42"/>
    <w:rsid w:val="00767543"/>
    <w:rsid w:val="00776594"/>
    <w:rsid w:val="007911D1"/>
    <w:rsid w:val="00793A22"/>
    <w:rsid w:val="00796397"/>
    <w:rsid w:val="007A27E7"/>
    <w:rsid w:val="007A4B9E"/>
    <w:rsid w:val="007A7F94"/>
    <w:rsid w:val="007B24B7"/>
    <w:rsid w:val="007C0983"/>
    <w:rsid w:val="007C1C80"/>
    <w:rsid w:val="007D420A"/>
    <w:rsid w:val="007D538F"/>
    <w:rsid w:val="007E5E0B"/>
    <w:rsid w:val="007E6F36"/>
    <w:rsid w:val="007F2EB7"/>
    <w:rsid w:val="007F506D"/>
    <w:rsid w:val="00801D3A"/>
    <w:rsid w:val="00811DD6"/>
    <w:rsid w:val="00812F4A"/>
    <w:rsid w:val="00813FF7"/>
    <w:rsid w:val="008527B5"/>
    <w:rsid w:val="00854F86"/>
    <w:rsid w:val="008556EA"/>
    <w:rsid w:val="00876898"/>
    <w:rsid w:val="008845EC"/>
    <w:rsid w:val="00893F19"/>
    <w:rsid w:val="0089455E"/>
    <w:rsid w:val="00894A32"/>
    <w:rsid w:val="00895FC5"/>
    <w:rsid w:val="008A18A7"/>
    <w:rsid w:val="008B08EB"/>
    <w:rsid w:val="008C3039"/>
    <w:rsid w:val="008C7C43"/>
    <w:rsid w:val="008D1FE5"/>
    <w:rsid w:val="008E3572"/>
    <w:rsid w:val="008E5305"/>
    <w:rsid w:val="008E58A5"/>
    <w:rsid w:val="008F4355"/>
    <w:rsid w:val="009068C5"/>
    <w:rsid w:val="00913C8A"/>
    <w:rsid w:val="0092217D"/>
    <w:rsid w:val="00933516"/>
    <w:rsid w:val="00935478"/>
    <w:rsid w:val="00952958"/>
    <w:rsid w:val="00956BB9"/>
    <w:rsid w:val="0098497D"/>
    <w:rsid w:val="009862E8"/>
    <w:rsid w:val="00990B87"/>
    <w:rsid w:val="00991795"/>
    <w:rsid w:val="009A03AA"/>
    <w:rsid w:val="009A6722"/>
    <w:rsid w:val="009A6A14"/>
    <w:rsid w:val="009A73E7"/>
    <w:rsid w:val="009A7B89"/>
    <w:rsid w:val="009B4243"/>
    <w:rsid w:val="009B6C28"/>
    <w:rsid w:val="009C1940"/>
    <w:rsid w:val="009C4CA7"/>
    <w:rsid w:val="009E50A5"/>
    <w:rsid w:val="009E54F6"/>
    <w:rsid w:val="009E65D6"/>
    <w:rsid w:val="009F78F7"/>
    <w:rsid w:val="00A07C18"/>
    <w:rsid w:val="00A34B7F"/>
    <w:rsid w:val="00A439CE"/>
    <w:rsid w:val="00A441B5"/>
    <w:rsid w:val="00A453FE"/>
    <w:rsid w:val="00A476C7"/>
    <w:rsid w:val="00A5093E"/>
    <w:rsid w:val="00A54233"/>
    <w:rsid w:val="00A67E9E"/>
    <w:rsid w:val="00A77E98"/>
    <w:rsid w:val="00A804F3"/>
    <w:rsid w:val="00A81A91"/>
    <w:rsid w:val="00A83387"/>
    <w:rsid w:val="00A83F41"/>
    <w:rsid w:val="00A921EA"/>
    <w:rsid w:val="00A927CF"/>
    <w:rsid w:val="00A93FB4"/>
    <w:rsid w:val="00A95BCA"/>
    <w:rsid w:val="00AC092D"/>
    <w:rsid w:val="00AC0AF4"/>
    <w:rsid w:val="00AC496B"/>
    <w:rsid w:val="00AD136C"/>
    <w:rsid w:val="00AD3D1C"/>
    <w:rsid w:val="00AF56E6"/>
    <w:rsid w:val="00AF7AF9"/>
    <w:rsid w:val="00B00DB0"/>
    <w:rsid w:val="00B0112C"/>
    <w:rsid w:val="00B01133"/>
    <w:rsid w:val="00B027B6"/>
    <w:rsid w:val="00B176F3"/>
    <w:rsid w:val="00B23FEC"/>
    <w:rsid w:val="00B25C76"/>
    <w:rsid w:val="00B415F3"/>
    <w:rsid w:val="00B50EBF"/>
    <w:rsid w:val="00B57774"/>
    <w:rsid w:val="00B66084"/>
    <w:rsid w:val="00B816A6"/>
    <w:rsid w:val="00B81847"/>
    <w:rsid w:val="00B8273A"/>
    <w:rsid w:val="00B836FD"/>
    <w:rsid w:val="00B92468"/>
    <w:rsid w:val="00BB1E1C"/>
    <w:rsid w:val="00BB1F38"/>
    <w:rsid w:val="00BB2675"/>
    <w:rsid w:val="00BE0919"/>
    <w:rsid w:val="00BF09B4"/>
    <w:rsid w:val="00BF23A0"/>
    <w:rsid w:val="00BF3AF0"/>
    <w:rsid w:val="00BF4530"/>
    <w:rsid w:val="00BF70B9"/>
    <w:rsid w:val="00C04017"/>
    <w:rsid w:val="00C05E05"/>
    <w:rsid w:val="00C075A2"/>
    <w:rsid w:val="00C1257D"/>
    <w:rsid w:val="00C25B1F"/>
    <w:rsid w:val="00C2722F"/>
    <w:rsid w:val="00C275DE"/>
    <w:rsid w:val="00C313AC"/>
    <w:rsid w:val="00C4392A"/>
    <w:rsid w:val="00C545E3"/>
    <w:rsid w:val="00C570FE"/>
    <w:rsid w:val="00C7013F"/>
    <w:rsid w:val="00C77294"/>
    <w:rsid w:val="00C90802"/>
    <w:rsid w:val="00C961BE"/>
    <w:rsid w:val="00C96E2C"/>
    <w:rsid w:val="00CA21AD"/>
    <w:rsid w:val="00CA27B8"/>
    <w:rsid w:val="00CA45C3"/>
    <w:rsid w:val="00CA6677"/>
    <w:rsid w:val="00CA69A4"/>
    <w:rsid w:val="00CC77AF"/>
    <w:rsid w:val="00CD1976"/>
    <w:rsid w:val="00CE13F0"/>
    <w:rsid w:val="00CE6732"/>
    <w:rsid w:val="00CE7340"/>
    <w:rsid w:val="00CF0E7A"/>
    <w:rsid w:val="00CF327A"/>
    <w:rsid w:val="00CF4F7E"/>
    <w:rsid w:val="00D10250"/>
    <w:rsid w:val="00D11713"/>
    <w:rsid w:val="00D22C14"/>
    <w:rsid w:val="00D24DBF"/>
    <w:rsid w:val="00D24ECD"/>
    <w:rsid w:val="00D32E13"/>
    <w:rsid w:val="00D47664"/>
    <w:rsid w:val="00D535D3"/>
    <w:rsid w:val="00D5411D"/>
    <w:rsid w:val="00D552DD"/>
    <w:rsid w:val="00D6046F"/>
    <w:rsid w:val="00D6371B"/>
    <w:rsid w:val="00D656FA"/>
    <w:rsid w:val="00D7147A"/>
    <w:rsid w:val="00D71766"/>
    <w:rsid w:val="00D77FA4"/>
    <w:rsid w:val="00D82A3B"/>
    <w:rsid w:val="00D92A4F"/>
    <w:rsid w:val="00DA2133"/>
    <w:rsid w:val="00DA2E65"/>
    <w:rsid w:val="00DA3E28"/>
    <w:rsid w:val="00DA5103"/>
    <w:rsid w:val="00DA716D"/>
    <w:rsid w:val="00DB5E59"/>
    <w:rsid w:val="00DB62C8"/>
    <w:rsid w:val="00DC7F3A"/>
    <w:rsid w:val="00DD7315"/>
    <w:rsid w:val="00DE5E9B"/>
    <w:rsid w:val="00DE63BE"/>
    <w:rsid w:val="00DF0C01"/>
    <w:rsid w:val="00DF2FCE"/>
    <w:rsid w:val="00E01602"/>
    <w:rsid w:val="00E04E7D"/>
    <w:rsid w:val="00E06399"/>
    <w:rsid w:val="00E074CC"/>
    <w:rsid w:val="00E10351"/>
    <w:rsid w:val="00E1193B"/>
    <w:rsid w:val="00E13E71"/>
    <w:rsid w:val="00E21D33"/>
    <w:rsid w:val="00E21E56"/>
    <w:rsid w:val="00E3158F"/>
    <w:rsid w:val="00E3313C"/>
    <w:rsid w:val="00E3784D"/>
    <w:rsid w:val="00E41CB6"/>
    <w:rsid w:val="00E43108"/>
    <w:rsid w:val="00E439B4"/>
    <w:rsid w:val="00E466DB"/>
    <w:rsid w:val="00E47D14"/>
    <w:rsid w:val="00E55DF8"/>
    <w:rsid w:val="00E70729"/>
    <w:rsid w:val="00E73048"/>
    <w:rsid w:val="00E731E0"/>
    <w:rsid w:val="00E903D7"/>
    <w:rsid w:val="00EA1817"/>
    <w:rsid w:val="00EA1B44"/>
    <w:rsid w:val="00EB056A"/>
    <w:rsid w:val="00EB5994"/>
    <w:rsid w:val="00EB7291"/>
    <w:rsid w:val="00EE5F3E"/>
    <w:rsid w:val="00EF0A4A"/>
    <w:rsid w:val="00EF4AAA"/>
    <w:rsid w:val="00EF78EE"/>
    <w:rsid w:val="00F05343"/>
    <w:rsid w:val="00F06746"/>
    <w:rsid w:val="00F33E03"/>
    <w:rsid w:val="00F35998"/>
    <w:rsid w:val="00F43681"/>
    <w:rsid w:val="00F44066"/>
    <w:rsid w:val="00F5174B"/>
    <w:rsid w:val="00F6122C"/>
    <w:rsid w:val="00F70FB6"/>
    <w:rsid w:val="00F841DF"/>
    <w:rsid w:val="00F9458E"/>
    <w:rsid w:val="00F96F47"/>
    <w:rsid w:val="00FB0983"/>
    <w:rsid w:val="00FB6F35"/>
    <w:rsid w:val="00FB7DF4"/>
    <w:rsid w:val="00FC2314"/>
    <w:rsid w:val="00FC5AB2"/>
    <w:rsid w:val="00FD21F2"/>
    <w:rsid w:val="00FD67C2"/>
    <w:rsid w:val="00FD7D34"/>
    <w:rsid w:val="00FE750F"/>
    <w:rsid w:val="00FF2890"/>
    <w:rsid w:val="03BBCF78"/>
    <w:rsid w:val="1F36CF36"/>
    <w:rsid w:val="43CC1BC4"/>
    <w:rsid w:val="4DCB0743"/>
    <w:rsid w:val="70A7D9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5F2"/>
  <w15:docId w15:val="{684158B8-3490-499B-A668-C39E400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6A"/>
    <w:pPr>
      <w:tabs>
        <w:tab w:val="left" w:pos="397"/>
        <w:tab w:val="left" w:pos="794"/>
      </w:tabs>
    </w:pPr>
  </w:style>
  <w:style w:type="paragraph" w:styleId="Rubrik1">
    <w:name w:val="heading 1"/>
    <w:basedOn w:val="Normal"/>
    <w:next w:val="Normal"/>
    <w:link w:val="Rubrik1Char"/>
    <w:uiPriority w:val="9"/>
    <w:qFormat/>
    <w:rsid w:val="00003322"/>
    <w:pPr>
      <w:keepNext/>
      <w:keepLines/>
      <w:numPr>
        <w:numId w:val="26"/>
      </w:numPr>
      <w:spacing w:before="360"/>
      <w:outlineLvl w:val="0"/>
    </w:pPr>
    <w:rPr>
      <w:rFonts w:asciiTheme="majorHAnsi" w:eastAsiaTheme="majorEastAsia" w:hAnsiTheme="majorHAnsi" w:cstheme="majorBidi"/>
      <w:b/>
      <w:bCs/>
      <w:sz w:val="32"/>
      <w:szCs w:val="28"/>
    </w:rPr>
  </w:style>
  <w:style w:type="paragraph" w:styleId="Rubrik2">
    <w:name w:val="heading 2"/>
    <w:basedOn w:val="Normal"/>
    <w:next w:val="Normal"/>
    <w:link w:val="Rubrik2Char"/>
    <w:uiPriority w:val="9"/>
    <w:qFormat/>
    <w:rsid w:val="00003322"/>
    <w:pPr>
      <w:keepNext/>
      <w:keepLines/>
      <w:numPr>
        <w:ilvl w:val="1"/>
        <w:numId w:val="26"/>
      </w:numPr>
      <w:spacing w:before="240"/>
      <w:outlineLvl w:val="1"/>
    </w:pPr>
    <w:rPr>
      <w:rFonts w:asciiTheme="majorHAnsi" w:eastAsiaTheme="majorEastAsia" w:hAnsiTheme="majorHAnsi" w:cstheme="majorBidi"/>
      <w:b/>
      <w:bCs/>
      <w:sz w:val="28"/>
      <w:szCs w:val="26"/>
      <w:lang w:val="en-GB"/>
    </w:rPr>
  </w:style>
  <w:style w:type="paragraph" w:styleId="Rubrik3">
    <w:name w:val="heading 3"/>
    <w:basedOn w:val="Normal"/>
    <w:next w:val="Normal"/>
    <w:link w:val="Rubrik3Char"/>
    <w:uiPriority w:val="9"/>
    <w:qFormat/>
    <w:rsid w:val="001C0BEE"/>
    <w:pPr>
      <w:keepNext/>
      <w:keepLines/>
      <w:spacing w:before="240"/>
      <w:outlineLvl w:val="2"/>
    </w:pPr>
    <w:rPr>
      <w:rFonts w:asciiTheme="majorHAnsi" w:eastAsiaTheme="majorEastAsia" w:hAnsiTheme="majorHAnsi" w:cstheme="majorBidi"/>
      <w:b/>
      <w:bCs/>
      <w:i/>
    </w:rPr>
  </w:style>
  <w:style w:type="paragraph" w:styleId="Rubrik4">
    <w:name w:val="heading 4"/>
    <w:basedOn w:val="Normal"/>
    <w:next w:val="Normal"/>
    <w:link w:val="Rubrik4Char"/>
    <w:uiPriority w:val="9"/>
    <w:qFormat/>
    <w:rsid w:val="001C0BEE"/>
    <w:pPr>
      <w:keepNext/>
      <w:keepLines/>
      <w:spacing w:before="240"/>
      <w:outlineLvl w:val="3"/>
    </w:pPr>
    <w:rPr>
      <w:rFonts w:asciiTheme="majorHAnsi" w:eastAsiaTheme="majorEastAsia" w:hAnsiTheme="majorHAnsi" w:cstheme="majorBidi"/>
      <w:bCs/>
      <w:i/>
      <w:iCs/>
    </w:rPr>
  </w:style>
  <w:style w:type="paragraph" w:styleId="Rubrik5">
    <w:name w:val="heading 5"/>
    <w:basedOn w:val="Normal"/>
    <w:next w:val="Normal"/>
    <w:link w:val="Rubrik5Char"/>
    <w:uiPriority w:val="9"/>
    <w:semiHidden/>
    <w:unhideWhenUsed/>
    <w:qFormat/>
    <w:rsid w:val="00394313"/>
    <w:pPr>
      <w:keepNext/>
      <w:keepLines/>
      <w:spacing w:before="40" w:after="0"/>
      <w:outlineLvl w:val="4"/>
    </w:pPr>
    <w:rPr>
      <w:rFonts w:asciiTheme="majorHAnsi" w:eastAsiaTheme="majorEastAsia" w:hAnsiTheme="majorHAnsi" w:cstheme="majorBidi"/>
      <w:color w:val="007EB0" w:themeColor="accent1" w:themeShade="BF"/>
    </w:rPr>
  </w:style>
  <w:style w:type="paragraph" w:styleId="Rubrik6">
    <w:name w:val="heading 6"/>
    <w:basedOn w:val="Normal"/>
    <w:next w:val="Normal"/>
    <w:link w:val="Rubrik6Char"/>
    <w:uiPriority w:val="9"/>
    <w:semiHidden/>
    <w:unhideWhenUsed/>
    <w:qFormat/>
    <w:rsid w:val="00394313"/>
    <w:pPr>
      <w:keepNext/>
      <w:keepLines/>
      <w:spacing w:before="40" w:after="0"/>
      <w:outlineLvl w:val="5"/>
    </w:pPr>
    <w:rPr>
      <w:rFonts w:asciiTheme="majorHAnsi" w:eastAsiaTheme="majorEastAsia" w:hAnsiTheme="majorHAnsi" w:cstheme="majorBidi"/>
      <w:color w:val="005475" w:themeColor="accent1" w:themeShade="7F"/>
    </w:rPr>
  </w:style>
  <w:style w:type="paragraph" w:styleId="Rubrik7">
    <w:name w:val="heading 7"/>
    <w:basedOn w:val="Normal"/>
    <w:next w:val="Normal"/>
    <w:link w:val="Rubrik7Char"/>
    <w:uiPriority w:val="9"/>
    <w:semiHidden/>
    <w:unhideWhenUsed/>
    <w:qFormat/>
    <w:rsid w:val="00394313"/>
    <w:pPr>
      <w:keepNext/>
      <w:keepLines/>
      <w:spacing w:before="40" w:after="0"/>
      <w:outlineLvl w:val="6"/>
    </w:pPr>
    <w:rPr>
      <w:rFonts w:asciiTheme="majorHAnsi" w:eastAsiaTheme="majorEastAsia" w:hAnsiTheme="majorHAnsi" w:cstheme="majorBidi"/>
      <w:i/>
      <w:iCs/>
      <w:color w:val="005475" w:themeColor="accent1" w:themeShade="7F"/>
    </w:rPr>
  </w:style>
  <w:style w:type="paragraph" w:styleId="Rubrik8">
    <w:name w:val="heading 8"/>
    <w:basedOn w:val="Normal"/>
    <w:next w:val="Normal"/>
    <w:link w:val="Rubrik8Char"/>
    <w:uiPriority w:val="9"/>
    <w:semiHidden/>
    <w:unhideWhenUsed/>
    <w:qFormat/>
    <w:rsid w:val="0039431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39431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03322"/>
    <w:rPr>
      <w:rFonts w:asciiTheme="majorHAnsi" w:eastAsiaTheme="majorEastAsia" w:hAnsiTheme="majorHAnsi" w:cstheme="majorBidi"/>
      <w:b/>
      <w:bCs/>
      <w:sz w:val="32"/>
      <w:szCs w:val="28"/>
    </w:rPr>
  </w:style>
  <w:style w:type="character" w:customStyle="1" w:styleId="Rubrik2Char">
    <w:name w:val="Rubrik 2 Char"/>
    <w:basedOn w:val="Standardstycketeckensnitt"/>
    <w:link w:val="Rubrik2"/>
    <w:uiPriority w:val="9"/>
    <w:rsid w:val="00003322"/>
    <w:rPr>
      <w:rFonts w:asciiTheme="majorHAnsi" w:eastAsiaTheme="majorEastAsia" w:hAnsiTheme="majorHAnsi" w:cstheme="majorBidi"/>
      <w:b/>
      <w:bCs/>
      <w:sz w:val="28"/>
      <w:szCs w:val="26"/>
      <w:lang w:val="en-GB"/>
    </w:rPr>
  </w:style>
  <w:style w:type="character" w:customStyle="1" w:styleId="Rubrik3Char">
    <w:name w:val="Rubrik 3 Char"/>
    <w:basedOn w:val="Standardstycketeckensnitt"/>
    <w:link w:val="Rubrik3"/>
    <w:uiPriority w:val="9"/>
    <w:rsid w:val="00713551"/>
    <w:rPr>
      <w:rFonts w:asciiTheme="majorHAnsi" w:eastAsiaTheme="majorEastAsia" w:hAnsiTheme="majorHAnsi" w:cstheme="majorBidi"/>
      <w:b/>
      <w:bCs/>
      <w:i/>
    </w:rPr>
  </w:style>
  <w:style w:type="character" w:customStyle="1" w:styleId="Rubrik4Char">
    <w:name w:val="Rubrik 4 Char"/>
    <w:basedOn w:val="Standardstycketeckensnitt"/>
    <w:link w:val="Rubrik4"/>
    <w:uiPriority w:val="9"/>
    <w:rsid w:val="00713551"/>
    <w:rPr>
      <w:rFonts w:asciiTheme="majorHAnsi" w:eastAsiaTheme="majorEastAsia" w:hAnsiTheme="majorHAnsi" w:cstheme="majorBidi"/>
      <w:bCs/>
      <w:i/>
      <w:iCs/>
    </w:rPr>
  </w:style>
  <w:style w:type="table" w:styleId="Tabellrutnt">
    <w:name w:val="Table Grid"/>
    <w:basedOn w:val="Normaltabell"/>
    <w:uiPriority w:val="59"/>
    <w:rsid w:val="001C0BEE"/>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sfrteckningsrubrik">
    <w:name w:val="TOC Heading"/>
    <w:basedOn w:val="Rubrik1"/>
    <w:next w:val="Normal"/>
    <w:uiPriority w:val="39"/>
    <w:unhideWhenUsed/>
    <w:qFormat/>
    <w:rsid w:val="001D4689"/>
    <w:pPr>
      <w:tabs>
        <w:tab w:val="clear" w:pos="397"/>
        <w:tab w:val="clear" w:pos="794"/>
      </w:tabs>
      <w:spacing w:before="480" w:after="0" w:line="276" w:lineRule="auto"/>
      <w:outlineLvl w:val="9"/>
    </w:pPr>
    <w:rPr>
      <w:sz w:val="28"/>
      <w:lang w:val="en-US"/>
    </w:rPr>
  </w:style>
  <w:style w:type="paragraph" w:styleId="Innehll1">
    <w:name w:val="toc 1"/>
    <w:basedOn w:val="Normal"/>
    <w:next w:val="Normal"/>
    <w:autoRedefine/>
    <w:uiPriority w:val="39"/>
    <w:unhideWhenUsed/>
    <w:rsid w:val="001D4689"/>
    <w:pPr>
      <w:tabs>
        <w:tab w:val="clear" w:pos="397"/>
        <w:tab w:val="clear" w:pos="794"/>
      </w:tabs>
      <w:spacing w:before="120"/>
    </w:pPr>
    <w:rPr>
      <w:rFonts w:cstheme="minorHAnsi"/>
      <w:b/>
      <w:bCs/>
      <w:caps/>
      <w:sz w:val="20"/>
      <w:szCs w:val="20"/>
    </w:rPr>
  </w:style>
  <w:style w:type="paragraph" w:styleId="Innehll2">
    <w:name w:val="toc 2"/>
    <w:basedOn w:val="Normal"/>
    <w:next w:val="Normal"/>
    <w:autoRedefine/>
    <w:uiPriority w:val="39"/>
    <w:unhideWhenUsed/>
    <w:rsid w:val="001D4689"/>
    <w:pPr>
      <w:tabs>
        <w:tab w:val="clear" w:pos="397"/>
        <w:tab w:val="clear" w:pos="794"/>
      </w:tabs>
      <w:spacing w:after="0"/>
      <w:ind w:left="240"/>
    </w:pPr>
    <w:rPr>
      <w:rFonts w:cstheme="minorHAnsi"/>
      <w:smallCaps/>
      <w:sz w:val="20"/>
      <w:szCs w:val="20"/>
    </w:rPr>
  </w:style>
  <w:style w:type="paragraph" w:styleId="Innehll3">
    <w:name w:val="toc 3"/>
    <w:basedOn w:val="Normal"/>
    <w:next w:val="Normal"/>
    <w:autoRedefine/>
    <w:uiPriority w:val="39"/>
    <w:unhideWhenUsed/>
    <w:rsid w:val="001D4689"/>
    <w:pPr>
      <w:tabs>
        <w:tab w:val="clear" w:pos="397"/>
        <w:tab w:val="clear" w:pos="794"/>
      </w:tabs>
      <w:spacing w:after="0"/>
      <w:ind w:left="480"/>
    </w:pPr>
    <w:rPr>
      <w:rFonts w:cstheme="minorHAnsi"/>
      <w:i/>
      <w:iCs/>
      <w:sz w:val="20"/>
      <w:szCs w:val="20"/>
    </w:rPr>
  </w:style>
  <w:style w:type="character" w:styleId="Hyperlnk">
    <w:name w:val="Hyperlink"/>
    <w:basedOn w:val="Standardstycketeckensnitt"/>
    <w:uiPriority w:val="99"/>
    <w:unhideWhenUsed/>
    <w:rsid w:val="001D4689"/>
    <w:rPr>
      <w:color w:val="0563C1" w:themeColor="hyperlink"/>
      <w:u w:val="single"/>
    </w:rPr>
  </w:style>
  <w:style w:type="paragraph" w:styleId="Ballongtext">
    <w:name w:val="Balloon Text"/>
    <w:basedOn w:val="Normal"/>
    <w:link w:val="BallongtextChar"/>
    <w:uiPriority w:val="99"/>
    <w:semiHidden/>
    <w:unhideWhenUsed/>
    <w:rsid w:val="001D4689"/>
    <w:pPr>
      <w:spacing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D4689"/>
    <w:rPr>
      <w:rFonts w:ascii="Tahoma" w:hAnsi="Tahoma" w:cs="Tahoma"/>
      <w:sz w:val="16"/>
      <w:szCs w:val="16"/>
    </w:rPr>
  </w:style>
  <w:style w:type="paragraph" w:styleId="Liststycke">
    <w:name w:val="List Paragraph"/>
    <w:basedOn w:val="Normal"/>
    <w:link w:val="ListstyckeChar"/>
    <w:uiPriority w:val="34"/>
    <w:unhideWhenUsed/>
    <w:rsid w:val="00475556"/>
    <w:pPr>
      <w:spacing w:line="276" w:lineRule="auto"/>
      <w:ind w:left="720"/>
      <w:contextualSpacing/>
    </w:pPr>
  </w:style>
  <w:style w:type="paragraph" w:styleId="Sidhuvud">
    <w:name w:val="header"/>
    <w:basedOn w:val="Normal"/>
    <w:link w:val="SidhuvudChar"/>
    <w:uiPriority w:val="99"/>
    <w:unhideWhenUsed/>
    <w:rsid w:val="000F744D"/>
    <w:pPr>
      <w:tabs>
        <w:tab w:val="clear" w:pos="397"/>
        <w:tab w:val="clear" w:pos="794"/>
        <w:tab w:val="center" w:pos="4536"/>
        <w:tab w:val="right" w:pos="9072"/>
      </w:tabs>
      <w:spacing w:after="0"/>
    </w:pPr>
  </w:style>
  <w:style w:type="paragraph" w:styleId="Sidfot">
    <w:name w:val="footer"/>
    <w:basedOn w:val="Normal"/>
    <w:link w:val="SidfotChar"/>
    <w:uiPriority w:val="99"/>
    <w:unhideWhenUsed/>
    <w:rsid w:val="00001CFC"/>
    <w:pPr>
      <w:tabs>
        <w:tab w:val="clear" w:pos="397"/>
        <w:tab w:val="clear" w:pos="794"/>
        <w:tab w:val="center" w:pos="4536"/>
        <w:tab w:val="right" w:pos="9072"/>
      </w:tabs>
      <w:spacing w:after="0"/>
      <w:ind w:left="1701" w:right="-1418"/>
    </w:pPr>
    <w:rPr>
      <w:sz w:val="16"/>
    </w:rPr>
  </w:style>
  <w:style w:type="character" w:customStyle="1" w:styleId="SidfotChar">
    <w:name w:val="Sidfot Char"/>
    <w:basedOn w:val="Standardstycketeckensnitt"/>
    <w:link w:val="Sidfot"/>
    <w:uiPriority w:val="99"/>
    <w:rsid w:val="00001CFC"/>
    <w:rPr>
      <w:sz w:val="16"/>
    </w:rPr>
  </w:style>
  <w:style w:type="character" w:customStyle="1" w:styleId="SidhuvudChar">
    <w:name w:val="Sidhuvud Char"/>
    <w:basedOn w:val="Standardstycketeckensnitt"/>
    <w:link w:val="Sidhuvud"/>
    <w:uiPriority w:val="99"/>
    <w:rsid w:val="000F744D"/>
  </w:style>
  <w:style w:type="character" w:styleId="Platshllartext">
    <w:name w:val="Placeholder Text"/>
    <w:basedOn w:val="Standardstycketeckensnitt"/>
    <w:uiPriority w:val="99"/>
    <w:semiHidden/>
    <w:rsid w:val="0023136A"/>
    <w:rPr>
      <w:color w:val="FF0000"/>
    </w:rPr>
  </w:style>
  <w:style w:type="paragraph" w:customStyle="1" w:styleId="Formatmall1">
    <w:name w:val="Formatmall1"/>
    <w:basedOn w:val="Rubrik1"/>
    <w:link w:val="Formatmall1Char"/>
    <w:qFormat/>
    <w:rsid w:val="004F052E"/>
    <w:pPr>
      <w:numPr>
        <w:numId w:val="16"/>
      </w:numPr>
    </w:pPr>
    <w:rPr>
      <w:lang w:val="en-GB"/>
    </w:rPr>
  </w:style>
  <w:style w:type="character" w:customStyle="1" w:styleId="Formatmall1Char">
    <w:name w:val="Formatmall1 Char"/>
    <w:basedOn w:val="Rubrik1Char"/>
    <w:link w:val="Formatmall1"/>
    <w:rsid w:val="004F052E"/>
    <w:rPr>
      <w:rFonts w:asciiTheme="majorHAnsi" w:eastAsiaTheme="majorEastAsia" w:hAnsiTheme="majorHAnsi" w:cstheme="majorBidi"/>
      <w:b/>
      <w:bCs/>
      <w:sz w:val="32"/>
      <w:szCs w:val="28"/>
      <w:lang w:val="en-GB"/>
    </w:rPr>
  </w:style>
  <w:style w:type="paragraph" w:customStyle="1" w:styleId="HTTPMessageLista">
    <w:name w:val="HTTPMessageLista"/>
    <w:basedOn w:val="Lista"/>
    <w:link w:val="HTTPMessageListaChar"/>
    <w:qFormat/>
    <w:rsid w:val="00D47664"/>
    <w:pPr>
      <w:numPr>
        <w:numId w:val="24"/>
      </w:numPr>
      <w:tabs>
        <w:tab w:val="left" w:pos="227"/>
      </w:tabs>
    </w:pPr>
    <w:rPr>
      <w:sz w:val="20"/>
      <w:lang w:val="en-GB"/>
    </w:rPr>
  </w:style>
  <w:style w:type="numbering" w:customStyle="1" w:styleId="BoBMessageList">
    <w:name w:val="BoBMessageList"/>
    <w:uiPriority w:val="99"/>
    <w:rsid w:val="00AD136C"/>
    <w:pPr>
      <w:numPr>
        <w:numId w:val="21"/>
      </w:numPr>
    </w:pPr>
  </w:style>
  <w:style w:type="character" w:customStyle="1" w:styleId="ListstyckeChar">
    <w:name w:val="Liststycke Char"/>
    <w:basedOn w:val="Standardstycketeckensnitt"/>
    <w:link w:val="Liststycke"/>
    <w:uiPriority w:val="34"/>
    <w:rsid w:val="00CE6732"/>
  </w:style>
  <w:style w:type="character" w:customStyle="1" w:styleId="HTTPMessageListaChar">
    <w:name w:val="HTTPMessageLista Char"/>
    <w:basedOn w:val="ListstyckeChar"/>
    <w:link w:val="HTTPMessageLista"/>
    <w:rsid w:val="00D47664"/>
    <w:rPr>
      <w:sz w:val="20"/>
      <w:lang w:val="en-GB"/>
    </w:rPr>
  </w:style>
  <w:style w:type="paragraph" w:styleId="Lista">
    <w:name w:val="List"/>
    <w:basedOn w:val="Normal"/>
    <w:uiPriority w:val="99"/>
    <w:semiHidden/>
    <w:unhideWhenUsed/>
    <w:rsid w:val="00CE6732"/>
    <w:pPr>
      <w:ind w:left="283" w:hanging="283"/>
      <w:contextualSpacing/>
    </w:pPr>
  </w:style>
  <w:style w:type="paragraph" w:styleId="Listafortstt">
    <w:name w:val="List Continue"/>
    <w:basedOn w:val="Normal"/>
    <w:uiPriority w:val="99"/>
    <w:semiHidden/>
    <w:unhideWhenUsed/>
    <w:rsid w:val="00CE6732"/>
    <w:pPr>
      <w:ind w:left="283"/>
      <w:contextualSpacing/>
    </w:pPr>
  </w:style>
  <w:style w:type="paragraph" w:customStyle="1" w:styleId="OperationStatus">
    <w:name w:val="OperationStatus"/>
    <w:basedOn w:val="HTTPMessageLista"/>
    <w:link w:val="OperationStatusChar"/>
    <w:rsid w:val="002E35B4"/>
    <w:pPr>
      <w:numPr>
        <w:ilvl w:val="1"/>
      </w:numPr>
    </w:pPr>
    <w:rPr>
      <w:rFonts w:ascii="Courier New" w:hAnsi="Courier New" w:cs="Courier New"/>
    </w:rPr>
  </w:style>
  <w:style w:type="character" w:customStyle="1" w:styleId="OperationStatusChar">
    <w:name w:val="OperationStatus Char"/>
    <w:basedOn w:val="HTTPMessageListaChar"/>
    <w:link w:val="OperationStatus"/>
    <w:rsid w:val="002E35B4"/>
    <w:rPr>
      <w:rFonts w:ascii="Courier New" w:hAnsi="Courier New" w:cs="Courier New"/>
      <w:sz w:val="20"/>
      <w:lang w:val="en-GB"/>
    </w:rPr>
  </w:style>
  <w:style w:type="paragraph" w:styleId="Fotnotstext">
    <w:name w:val="footnote text"/>
    <w:basedOn w:val="Normal"/>
    <w:link w:val="FotnotstextChar"/>
    <w:uiPriority w:val="99"/>
    <w:semiHidden/>
    <w:unhideWhenUsed/>
    <w:rsid w:val="00C2722F"/>
    <w:pPr>
      <w:spacing w:after="0"/>
    </w:pPr>
    <w:rPr>
      <w:sz w:val="20"/>
      <w:szCs w:val="20"/>
    </w:rPr>
  </w:style>
  <w:style w:type="character" w:customStyle="1" w:styleId="FotnotstextChar">
    <w:name w:val="Fotnotstext Char"/>
    <w:basedOn w:val="Standardstycketeckensnitt"/>
    <w:link w:val="Fotnotstext"/>
    <w:uiPriority w:val="99"/>
    <w:semiHidden/>
    <w:rsid w:val="00C2722F"/>
    <w:rPr>
      <w:sz w:val="20"/>
      <w:szCs w:val="20"/>
    </w:rPr>
  </w:style>
  <w:style w:type="character" w:styleId="Fotnotsreferens">
    <w:name w:val="footnote reference"/>
    <w:basedOn w:val="Standardstycketeckensnitt"/>
    <w:uiPriority w:val="99"/>
    <w:semiHidden/>
    <w:unhideWhenUsed/>
    <w:rsid w:val="00C2722F"/>
    <w:rPr>
      <w:vertAlign w:val="superscript"/>
    </w:rPr>
  </w:style>
  <w:style w:type="paragraph" w:styleId="Innehll4">
    <w:name w:val="toc 4"/>
    <w:basedOn w:val="Normal"/>
    <w:next w:val="Normal"/>
    <w:autoRedefine/>
    <w:uiPriority w:val="39"/>
    <w:unhideWhenUsed/>
    <w:rsid w:val="00CE7340"/>
    <w:pPr>
      <w:tabs>
        <w:tab w:val="clear" w:pos="397"/>
        <w:tab w:val="clear" w:pos="794"/>
      </w:tabs>
      <w:spacing w:after="0"/>
      <w:ind w:left="720"/>
    </w:pPr>
    <w:rPr>
      <w:rFonts w:cstheme="minorHAnsi"/>
      <w:sz w:val="18"/>
      <w:szCs w:val="18"/>
    </w:rPr>
  </w:style>
  <w:style w:type="paragraph" w:styleId="Innehll5">
    <w:name w:val="toc 5"/>
    <w:basedOn w:val="Normal"/>
    <w:next w:val="Normal"/>
    <w:autoRedefine/>
    <w:uiPriority w:val="39"/>
    <w:unhideWhenUsed/>
    <w:rsid w:val="00CE7340"/>
    <w:pPr>
      <w:tabs>
        <w:tab w:val="clear" w:pos="397"/>
        <w:tab w:val="clear" w:pos="794"/>
      </w:tabs>
      <w:spacing w:after="0"/>
      <w:ind w:left="960"/>
    </w:pPr>
    <w:rPr>
      <w:rFonts w:cstheme="minorHAnsi"/>
      <w:sz w:val="18"/>
      <w:szCs w:val="18"/>
    </w:rPr>
  </w:style>
  <w:style w:type="paragraph" w:styleId="Innehll6">
    <w:name w:val="toc 6"/>
    <w:basedOn w:val="Normal"/>
    <w:next w:val="Normal"/>
    <w:autoRedefine/>
    <w:uiPriority w:val="39"/>
    <w:unhideWhenUsed/>
    <w:rsid w:val="00CE7340"/>
    <w:pPr>
      <w:tabs>
        <w:tab w:val="clear" w:pos="397"/>
        <w:tab w:val="clear" w:pos="794"/>
      </w:tabs>
      <w:spacing w:after="0"/>
      <w:ind w:left="1200"/>
    </w:pPr>
    <w:rPr>
      <w:rFonts w:cstheme="minorHAnsi"/>
      <w:sz w:val="18"/>
      <w:szCs w:val="18"/>
    </w:rPr>
  </w:style>
  <w:style w:type="paragraph" w:styleId="Innehll7">
    <w:name w:val="toc 7"/>
    <w:basedOn w:val="Normal"/>
    <w:next w:val="Normal"/>
    <w:autoRedefine/>
    <w:uiPriority w:val="39"/>
    <w:unhideWhenUsed/>
    <w:rsid w:val="00CE7340"/>
    <w:pPr>
      <w:tabs>
        <w:tab w:val="clear" w:pos="397"/>
        <w:tab w:val="clear" w:pos="794"/>
      </w:tabs>
      <w:spacing w:after="0"/>
      <w:ind w:left="1440"/>
    </w:pPr>
    <w:rPr>
      <w:rFonts w:cstheme="minorHAnsi"/>
      <w:sz w:val="18"/>
      <w:szCs w:val="18"/>
    </w:rPr>
  </w:style>
  <w:style w:type="paragraph" w:styleId="Innehll8">
    <w:name w:val="toc 8"/>
    <w:basedOn w:val="Normal"/>
    <w:next w:val="Normal"/>
    <w:autoRedefine/>
    <w:uiPriority w:val="39"/>
    <w:unhideWhenUsed/>
    <w:rsid w:val="00CE7340"/>
    <w:pPr>
      <w:tabs>
        <w:tab w:val="clear" w:pos="397"/>
        <w:tab w:val="clear" w:pos="794"/>
      </w:tabs>
      <w:spacing w:after="0"/>
      <w:ind w:left="1680"/>
    </w:pPr>
    <w:rPr>
      <w:rFonts w:cstheme="minorHAnsi"/>
      <w:sz w:val="18"/>
      <w:szCs w:val="18"/>
    </w:rPr>
  </w:style>
  <w:style w:type="paragraph" w:styleId="Innehll9">
    <w:name w:val="toc 9"/>
    <w:basedOn w:val="Normal"/>
    <w:next w:val="Normal"/>
    <w:autoRedefine/>
    <w:uiPriority w:val="39"/>
    <w:unhideWhenUsed/>
    <w:rsid w:val="00CE7340"/>
    <w:pPr>
      <w:tabs>
        <w:tab w:val="clear" w:pos="397"/>
        <w:tab w:val="clear" w:pos="794"/>
      </w:tabs>
      <w:spacing w:after="0"/>
      <w:ind w:left="1920"/>
    </w:pPr>
    <w:rPr>
      <w:rFonts w:cstheme="minorHAnsi"/>
      <w:sz w:val="18"/>
      <w:szCs w:val="18"/>
    </w:rPr>
  </w:style>
  <w:style w:type="character" w:styleId="Kommentarsreferens">
    <w:name w:val="annotation reference"/>
    <w:basedOn w:val="Standardstycketeckensnitt"/>
    <w:uiPriority w:val="99"/>
    <w:semiHidden/>
    <w:unhideWhenUsed/>
    <w:rsid w:val="008E3572"/>
    <w:rPr>
      <w:sz w:val="16"/>
      <w:szCs w:val="16"/>
    </w:rPr>
  </w:style>
  <w:style w:type="paragraph" w:styleId="Kommentarer">
    <w:name w:val="annotation text"/>
    <w:basedOn w:val="Normal"/>
    <w:link w:val="KommentarerChar"/>
    <w:uiPriority w:val="99"/>
    <w:semiHidden/>
    <w:unhideWhenUsed/>
    <w:rsid w:val="008E3572"/>
    <w:rPr>
      <w:sz w:val="20"/>
      <w:szCs w:val="20"/>
    </w:rPr>
  </w:style>
  <w:style w:type="character" w:customStyle="1" w:styleId="KommentarerChar">
    <w:name w:val="Kommentarer Char"/>
    <w:basedOn w:val="Standardstycketeckensnitt"/>
    <w:link w:val="Kommentarer"/>
    <w:uiPriority w:val="99"/>
    <w:semiHidden/>
    <w:rsid w:val="008E3572"/>
    <w:rPr>
      <w:sz w:val="20"/>
      <w:szCs w:val="20"/>
    </w:rPr>
  </w:style>
  <w:style w:type="paragraph" w:styleId="Kommentarsmne">
    <w:name w:val="annotation subject"/>
    <w:basedOn w:val="Kommentarer"/>
    <w:next w:val="Kommentarer"/>
    <w:link w:val="KommentarsmneChar"/>
    <w:uiPriority w:val="99"/>
    <w:semiHidden/>
    <w:unhideWhenUsed/>
    <w:rsid w:val="008E3572"/>
    <w:rPr>
      <w:b/>
      <w:bCs/>
    </w:rPr>
  </w:style>
  <w:style w:type="character" w:customStyle="1" w:styleId="KommentarsmneChar">
    <w:name w:val="Kommentarsämne Char"/>
    <w:basedOn w:val="KommentarerChar"/>
    <w:link w:val="Kommentarsmne"/>
    <w:uiPriority w:val="99"/>
    <w:semiHidden/>
    <w:rsid w:val="008E3572"/>
    <w:rPr>
      <w:b/>
      <w:bCs/>
      <w:sz w:val="20"/>
      <w:szCs w:val="20"/>
    </w:rPr>
  </w:style>
  <w:style w:type="character" w:customStyle="1" w:styleId="Rubrik9Char">
    <w:name w:val="Rubrik 9 Char"/>
    <w:basedOn w:val="Standardstycketeckensnitt"/>
    <w:link w:val="Rubrik9"/>
    <w:uiPriority w:val="9"/>
    <w:semiHidden/>
    <w:rsid w:val="00394313"/>
    <w:rPr>
      <w:rFonts w:asciiTheme="majorHAnsi" w:eastAsiaTheme="majorEastAsia" w:hAnsiTheme="majorHAnsi" w:cstheme="majorBidi"/>
      <w:i/>
      <w:iCs/>
      <w:color w:val="272727" w:themeColor="text1" w:themeTint="D8"/>
      <w:sz w:val="21"/>
      <w:szCs w:val="21"/>
    </w:rPr>
  </w:style>
  <w:style w:type="character" w:customStyle="1" w:styleId="Rubrik8Char">
    <w:name w:val="Rubrik 8 Char"/>
    <w:basedOn w:val="Standardstycketeckensnitt"/>
    <w:link w:val="Rubrik8"/>
    <w:uiPriority w:val="9"/>
    <w:semiHidden/>
    <w:rsid w:val="00394313"/>
    <w:rPr>
      <w:rFonts w:asciiTheme="majorHAnsi" w:eastAsiaTheme="majorEastAsia" w:hAnsiTheme="majorHAnsi" w:cstheme="majorBidi"/>
      <w:color w:val="272727" w:themeColor="text1" w:themeTint="D8"/>
      <w:sz w:val="21"/>
      <w:szCs w:val="21"/>
    </w:rPr>
  </w:style>
  <w:style w:type="character" w:customStyle="1" w:styleId="Rubrik7Char">
    <w:name w:val="Rubrik 7 Char"/>
    <w:basedOn w:val="Standardstycketeckensnitt"/>
    <w:link w:val="Rubrik7"/>
    <w:uiPriority w:val="9"/>
    <w:semiHidden/>
    <w:rsid w:val="00394313"/>
    <w:rPr>
      <w:rFonts w:asciiTheme="majorHAnsi" w:eastAsiaTheme="majorEastAsia" w:hAnsiTheme="majorHAnsi" w:cstheme="majorBidi"/>
      <w:i/>
      <w:iCs/>
      <w:color w:val="005475" w:themeColor="accent1" w:themeShade="7F"/>
    </w:rPr>
  </w:style>
  <w:style w:type="character" w:customStyle="1" w:styleId="Rubrik6Char">
    <w:name w:val="Rubrik 6 Char"/>
    <w:basedOn w:val="Standardstycketeckensnitt"/>
    <w:link w:val="Rubrik6"/>
    <w:uiPriority w:val="9"/>
    <w:semiHidden/>
    <w:rsid w:val="00394313"/>
    <w:rPr>
      <w:rFonts w:asciiTheme="majorHAnsi" w:eastAsiaTheme="majorEastAsia" w:hAnsiTheme="majorHAnsi" w:cstheme="majorBidi"/>
      <w:color w:val="005475" w:themeColor="accent1" w:themeShade="7F"/>
    </w:rPr>
  </w:style>
  <w:style w:type="character" w:customStyle="1" w:styleId="Rubrik5Char">
    <w:name w:val="Rubrik 5 Char"/>
    <w:basedOn w:val="Standardstycketeckensnitt"/>
    <w:link w:val="Rubrik5"/>
    <w:uiPriority w:val="9"/>
    <w:semiHidden/>
    <w:rsid w:val="00394313"/>
    <w:rPr>
      <w:rFonts w:asciiTheme="majorHAnsi" w:eastAsiaTheme="majorEastAsia" w:hAnsiTheme="majorHAnsi" w:cstheme="majorBidi"/>
      <w:color w:val="007EB0" w:themeColor="accent1" w:themeShade="BF"/>
    </w:rPr>
  </w:style>
  <w:style w:type="character" w:customStyle="1" w:styleId="apple-converted-space">
    <w:name w:val="apple-converted-space"/>
    <w:basedOn w:val="Standardstycketeckensnitt"/>
    <w:rsid w:val="00B8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979882">
      <w:bodyDiv w:val="1"/>
      <w:marLeft w:val="0"/>
      <w:marRight w:val="0"/>
      <w:marTop w:val="0"/>
      <w:marBottom w:val="0"/>
      <w:divBdr>
        <w:top w:val="none" w:sz="0" w:space="0" w:color="auto"/>
        <w:left w:val="none" w:sz="0" w:space="0" w:color="auto"/>
        <w:bottom w:val="none" w:sz="0" w:space="0" w:color="auto"/>
        <w:right w:val="none" w:sz="0" w:space="0" w:color="auto"/>
      </w:divBdr>
      <w:divsChild>
        <w:div w:id="578373104">
          <w:marLeft w:val="274"/>
          <w:marRight w:val="0"/>
          <w:marTop w:val="0"/>
          <w:marBottom w:val="0"/>
          <w:divBdr>
            <w:top w:val="none" w:sz="0" w:space="0" w:color="auto"/>
            <w:left w:val="none" w:sz="0" w:space="0" w:color="auto"/>
            <w:bottom w:val="none" w:sz="0" w:space="0" w:color="auto"/>
            <w:right w:val="none" w:sz="0" w:space="0" w:color="auto"/>
          </w:divBdr>
        </w:div>
      </w:divsChild>
    </w:div>
    <w:div w:id="988020782">
      <w:bodyDiv w:val="1"/>
      <w:marLeft w:val="0"/>
      <w:marRight w:val="0"/>
      <w:marTop w:val="0"/>
      <w:marBottom w:val="0"/>
      <w:divBdr>
        <w:top w:val="none" w:sz="0" w:space="0" w:color="auto"/>
        <w:left w:val="none" w:sz="0" w:space="0" w:color="auto"/>
        <w:bottom w:val="none" w:sz="0" w:space="0" w:color="auto"/>
        <w:right w:val="none" w:sz="0" w:space="0" w:color="auto"/>
      </w:divBdr>
      <w:divsChild>
        <w:div w:id="1691952826">
          <w:marLeft w:val="0"/>
          <w:marRight w:val="0"/>
          <w:marTop w:val="0"/>
          <w:marBottom w:val="0"/>
          <w:divBdr>
            <w:top w:val="none" w:sz="0" w:space="0" w:color="auto"/>
            <w:left w:val="none" w:sz="0" w:space="0" w:color="auto"/>
            <w:bottom w:val="none" w:sz="0" w:space="0" w:color="auto"/>
            <w:right w:val="none" w:sz="0" w:space="0" w:color="auto"/>
          </w:divBdr>
          <w:divsChild>
            <w:div w:id="20809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83118">
      <w:bodyDiv w:val="1"/>
      <w:marLeft w:val="0"/>
      <w:marRight w:val="0"/>
      <w:marTop w:val="0"/>
      <w:marBottom w:val="0"/>
      <w:divBdr>
        <w:top w:val="none" w:sz="0" w:space="0" w:color="auto"/>
        <w:left w:val="none" w:sz="0" w:space="0" w:color="auto"/>
        <w:bottom w:val="none" w:sz="0" w:space="0" w:color="auto"/>
        <w:right w:val="none" w:sz="0" w:space="0" w:color="auto"/>
      </w:divBdr>
      <w:divsChild>
        <w:div w:id="23487751">
          <w:marLeft w:val="0"/>
          <w:marRight w:val="0"/>
          <w:marTop w:val="0"/>
          <w:marBottom w:val="0"/>
          <w:divBdr>
            <w:top w:val="none" w:sz="0" w:space="0" w:color="auto"/>
            <w:left w:val="none" w:sz="0" w:space="0" w:color="auto"/>
            <w:bottom w:val="none" w:sz="0" w:space="0" w:color="auto"/>
            <w:right w:val="none" w:sz="0" w:space="0" w:color="auto"/>
          </w:divBdr>
        </w:div>
        <w:div w:id="1720976903">
          <w:marLeft w:val="0"/>
          <w:marRight w:val="0"/>
          <w:marTop w:val="0"/>
          <w:marBottom w:val="0"/>
          <w:divBdr>
            <w:top w:val="none" w:sz="0" w:space="0" w:color="auto"/>
            <w:left w:val="none" w:sz="0" w:space="0" w:color="auto"/>
            <w:bottom w:val="none" w:sz="0" w:space="0" w:color="auto"/>
            <w:right w:val="none" w:sz="0" w:space="0" w:color="auto"/>
          </w:divBdr>
        </w:div>
        <w:div w:id="1175610401">
          <w:marLeft w:val="0"/>
          <w:marRight w:val="0"/>
          <w:marTop w:val="0"/>
          <w:marBottom w:val="0"/>
          <w:divBdr>
            <w:top w:val="none" w:sz="0" w:space="0" w:color="auto"/>
            <w:left w:val="none" w:sz="0" w:space="0" w:color="auto"/>
            <w:bottom w:val="none" w:sz="0" w:space="0" w:color="auto"/>
            <w:right w:val="none" w:sz="0" w:space="0" w:color="auto"/>
          </w:divBdr>
        </w:div>
        <w:div w:id="1720930667">
          <w:marLeft w:val="0"/>
          <w:marRight w:val="0"/>
          <w:marTop w:val="0"/>
          <w:marBottom w:val="0"/>
          <w:divBdr>
            <w:top w:val="none" w:sz="0" w:space="0" w:color="auto"/>
            <w:left w:val="none" w:sz="0" w:space="0" w:color="auto"/>
            <w:bottom w:val="none" w:sz="0" w:space="0" w:color="auto"/>
            <w:right w:val="none" w:sz="0" w:space="0" w:color="auto"/>
          </w:divBdr>
        </w:div>
        <w:div w:id="537667911">
          <w:marLeft w:val="0"/>
          <w:marRight w:val="0"/>
          <w:marTop w:val="0"/>
          <w:marBottom w:val="0"/>
          <w:divBdr>
            <w:top w:val="none" w:sz="0" w:space="0" w:color="auto"/>
            <w:left w:val="none" w:sz="0" w:space="0" w:color="auto"/>
            <w:bottom w:val="none" w:sz="0" w:space="0" w:color="auto"/>
            <w:right w:val="none" w:sz="0" w:space="0" w:color="auto"/>
          </w:divBdr>
        </w:div>
        <w:div w:id="463161834">
          <w:marLeft w:val="0"/>
          <w:marRight w:val="0"/>
          <w:marTop w:val="0"/>
          <w:marBottom w:val="0"/>
          <w:divBdr>
            <w:top w:val="none" w:sz="0" w:space="0" w:color="auto"/>
            <w:left w:val="none" w:sz="0" w:space="0" w:color="auto"/>
            <w:bottom w:val="none" w:sz="0" w:space="0" w:color="auto"/>
            <w:right w:val="none" w:sz="0" w:space="0" w:color="auto"/>
          </w:divBdr>
        </w:div>
        <w:div w:id="1175266557">
          <w:marLeft w:val="0"/>
          <w:marRight w:val="0"/>
          <w:marTop w:val="0"/>
          <w:marBottom w:val="0"/>
          <w:divBdr>
            <w:top w:val="none" w:sz="0" w:space="0" w:color="auto"/>
            <w:left w:val="none" w:sz="0" w:space="0" w:color="auto"/>
            <w:bottom w:val="none" w:sz="0" w:space="0" w:color="auto"/>
            <w:right w:val="none" w:sz="0" w:space="0" w:color="auto"/>
          </w:divBdr>
        </w:div>
        <w:div w:id="103306570">
          <w:marLeft w:val="0"/>
          <w:marRight w:val="0"/>
          <w:marTop w:val="0"/>
          <w:marBottom w:val="0"/>
          <w:divBdr>
            <w:top w:val="none" w:sz="0" w:space="0" w:color="auto"/>
            <w:left w:val="none" w:sz="0" w:space="0" w:color="auto"/>
            <w:bottom w:val="none" w:sz="0" w:space="0" w:color="auto"/>
            <w:right w:val="none" w:sz="0" w:space="0" w:color="auto"/>
          </w:divBdr>
        </w:div>
        <w:div w:id="277494002">
          <w:marLeft w:val="0"/>
          <w:marRight w:val="0"/>
          <w:marTop w:val="0"/>
          <w:marBottom w:val="0"/>
          <w:divBdr>
            <w:top w:val="none" w:sz="0" w:space="0" w:color="auto"/>
            <w:left w:val="none" w:sz="0" w:space="0" w:color="auto"/>
            <w:bottom w:val="none" w:sz="0" w:space="0" w:color="auto"/>
            <w:right w:val="none" w:sz="0" w:space="0" w:color="auto"/>
          </w:divBdr>
        </w:div>
        <w:div w:id="902180179">
          <w:marLeft w:val="0"/>
          <w:marRight w:val="0"/>
          <w:marTop w:val="0"/>
          <w:marBottom w:val="0"/>
          <w:divBdr>
            <w:top w:val="none" w:sz="0" w:space="0" w:color="auto"/>
            <w:left w:val="none" w:sz="0" w:space="0" w:color="auto"/>
            <w:bottom w:val="none" w:sz="0" w:space="0" w:color="auto"/>
            <w:right w:val="none" w:sz="0" w:space="0" w:color="auto"/>
          </w:divBdr>
        </w:div>
        <w:div w:id="1591816416">
          <w:marLeft w:val="0"/>
          <w:marRight w:val="0"/>
          <w:marTop w:val="0"/>
          <w:marBottom w:val="0"/>
          <w:divBdr>
            <w:top w:val="none" w:sz="0" w:space="0" w:color="auto"/>
            <w:left w:val="none" w:sz="0" w:space="0" w:color="auto"/>
            <w:bottom w:val="none" w:sz="0" w:space="0" w:color="auto"/>
            <w:right w:val="none" w:sz="0" w:space="0" w:color="auto"/>
          </w:divBdr>
        </w:div>
        <w:div w:id="393938456">
          <w:marLeft w:val="0"/>
          <w:marRight w:val="0"/>
          <w:marTop w:val="0"/>
          <w:marBottom w:val="0"/>
          <w:divBdr>
            <w:top w:val="none" w:sz="0" w:space="0" w:color="auto"/>
            <w:left w:val="none" w:sz="0" w:space="0" w:color="auto"/>
            <w:bottom w:val="none" w:sz="0" w:space="0" w:color="auto"/>
            <w:right w:val="none" w:sz="0" w:space="0" w:color="auto"/>
          </w:divBdr>
        </w:div>
        <w:div w:id="1139684038">
          <w:marLeft w:val="0"/>
          <w:marRight w:val="0"/>
          <w:marTop w:val="0"/>
          <w:marBottom w:val="0"/>
          <w:divBdr>
            <w:top w:val="none" w:sz="0" w:space="0" w:color="auto"/>
            <w:left w:val="none" w:sz="0" w:space="0" w:color="auto"/>
            <w:bottom w:val="none" w:sz="0" w:space="0" w:color="auto"/>
            <w:right w:val="none" w:sz="0" w:space="0" w:color="auto"/>
          </w:divBdr>
        </w:div>
        <w:div w:id="2049598349">
          <w:marLeft w:val="0"/>
          <w:marRight w:val="0"/>
          <w:marTop w:val="0"/>
          <w:marBottom w:val="0"/>
          <w:divBdr>
            <w:top w:val="none" w:sz="0" w:space="0" w:color="auto"/>
            <w:left w:val="none" w:sz="0" w:space="0" w:color="auto"/>
            <w:bottom w:val="none" w:sz="0" w:space="0" w:color="auto"/>
            <w:right w:val="none" w:sz="0" w:space="0" w:color="auto"/>
          </w:divBdr>
        </w:div>
        <w:div w:id="1086926420">
          <w:marLeft w:val="0"/>
          <w:marRight w:val="0"/>
          <w:marTop w:val="0"/>
          <w:marBottom w:val="0"/>
          <w:divBdr>
            <w:top w:val="none" w:sz="0" w:space="0" w:color="auto"/>
            <w:left w:val="none" w:sz="0" w:space="0" w:color="auto"/>
            <w:bottom w:val="none" w:sz="0" w:space="0" w:color="auto"/>
            <w:right w:val="none" w:sz="0" w:space="0" w:color="auto"/>
          </w:divBdr>
        </w:div>
        <w:div w:id="1765766621">
          <w:marLeft w:val="0"/>
          <w:marRight w:val="0"/>
          <w:marTop w:val="0"/>
          <w:marBottom w:val="0"/>
          <w:divBdr>
            <w:top w:val="none" w:sz="0" w:space="0" w:color="auto"/>
            <w:left w:val="none" w:sz="0" w:space="0" w:color="auto"/>
            <w:bottom w:val="none" w:sz="0" w:space="0" w:color="auto"/>
            <w:right w:val="none" w:sz="0" w:space="0" w:color="auto"/>
          </w:divBdr>
        </w:div>
      </w:divsChild>
    </w:div>
    <w:div w:id="14957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son.mathias\AppData\Roaming\Mallar\Dokumentmallar\Mallar\Tom%20Word.dotx" TargetMode="External"/></Relationships>
</file>

<file path=word/theme/theme1.xml><?xml version="1.0" encoding="utf-8"?>
<a:theme xmlns:a="http://schemas.openxmlformats.org/drawingml/2006/main" name="Västtrafik">
  <a:themeElements>
    <a:clrScheme name="Västtrafik">
      <a:dk1>
        <a:sysClr val="windowText" lastClr="000000"/>
      </a:dk1>
      <a:lt1>
        <a:sysClr val="window" lastClr="FFFFFF"/>
      </a:lt1>
      <a:dk2>
        <a:srgbClr val="00AAEB"/>
      </a:dk2>
      <a:lt2>
        <a:srgbClr val="FFFFFF"/>
      </a:lt2>
      <a:accent1>
        <a:srgbClr val="00AAEB"/>
      </a:accent1>
      <a:accent2>
        <a:srgbClr val="50B746"/>
      </a:accent2>
      <a:accent3>
        <a:srgbClr val="3C4650"/>
      </a:accent3>
      <a:accent4>
        <a:srgbClr val="FCDF64"/>
      </a:accent4>
      <a:accent5>
        <a:srgbClr val="F5781E"/>
      </a:accent5>
      <a:accent6>
        <a:srgbClr val="00394D"/>
      </a:accent6>
      <a:hlink>
        <a:srgbClr val="0563C1"/>
      </a:hlink>
      <a:folHlink>
        <a:srgbClr val="954F72"/>
      </a:folHlink>
    </a:clrScheme>
    <a:fontScheme name="Västtrafik">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2a4f6b-e637-45ac-98ea-fda4ccae885a"/>
    <Placering xmlns="b49f39f6-593a-4596-b6e3-11537bad03bd" xsi:nil="true"/>
    <af0dd91e22ad42e1903851a2da7fcb38 xmlns="382a4f6b-e637-45ac-98ea-fda4ccae885a">
      <Terms xmlns="http://schemas.microsoft.com/office/infopath/2007/PartnerControls"/>
    </af0dd91e22ad42e1903851a2da7fcb38>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83E91DA8446B948A95C6843FC435146" ma:contentTypeVersion="5" ma:contentTypeDescription="Skapa ett nytt dokument." ma:contentTypeScope="" ma:versionID="e5f092cf39872980e76668ac3bc66c5f">
  <xsd:schema xmlns:xsd="http://www.w3.org/2001/XMLSchema" xmlns:xs="http://www.w3.org/2001/XMLSchema" xmlns:p="http://schemas.microsoft.com/office/2006/metadata/properties" xmlns:ns2="382a4f6b-e637-45ac-98ea-fda4ccae885a" xmlns:ns3="b49f39f6-593a-4596-b6e3-11537bad03bd" targetNamespace="http://schemas.microsoft.com/office/2006/metadata/properties" ma:root="true" ma:fieldsID="c96233f4b560794ebceecac7e137cb40" ns2:_="" ns3:_="">
    <xsd:import namespace="382a4f6b-e637-45ac-98ea-fda4ccae885a"/>
    <xsd:import namespace="b49f39f6-593a-4596-b6e3-11537bad03bd"/>
    <xsd:element name="properties">
      <xsd:complexType>
        <xsd:sequence>
          <xsd:element name="documentManagement">
            <xsd:complexType>
              <xsd:all>
                <xsd:element ref="ns2:af0dd91e22ad42e1903851a2da7fcb38" minOccurs="0"/>
                <xsd:element ref="ns2:TaxCatchAll" minOccurs="0"/>
                <xsd:element ref="ns3:Placer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a4f6b-e637-45ac-98ea-fda4ccae885a" elementFormDefault="qualified">
    <xsd:import namespace="http://schemas.microsoft.com/office/2006/documentManagement/types"/>
    <xsd:import namespace="http://schemas.microsoft.com/office/infopath/2007/PartnerControls"/>
    <xsd:element name="af0dd91e22ad42e1903851a2da7fcb38" ma:index="9" nillable="true" ma:taxonomy="true" ma:internalName="af0dd91e22ad42e1903851a2da7fcb38" ma:taxonomyFieldName="ACTDocumentType" ma:displayName="Dokumenttyp" ma:readOnly="false" ma:default="" ma:fieldId="{af0dd91e-22ad-42e1-9038-51a2da7fcb38}" ma:sspId="574d21b6-978f-4ee5-8a02-0b6aabc4e8b3" ma:termSetId="e19fe3c8-fe12-4a8d-8ba9-b9ce17009fa6"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e8d521e3-b5c6-4a47-b159-9d2294f3321d}" ma:internalName="TaxCatchAll" ma:showField="CatchAllData" ma:web="382a4f6b-e637-45ac-98ea-fda4ccae88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9f39f6-593a-4596-b6e3-11537bad03bd" elementFormDefault="qualified">
    <xsd:import namespace="http://schemas.microsoft.com/office/2006/documentManagement/types"/>
    <xsd:import namespace="http://schemas.microsoft.com/office/infopath/2007/PartnerControls"/>
    <xsd:element name="Placering" ma:index="11" nillable="true" ma:displayName="Placering" ma:format="Dropdown" ma:internalName="Placering">
      <xsd:simpleType>
        <xsd:restriction base="dms:Choice">
          <xsd:enumeration value="Blanketter - Ekonomi"/>
          <xsd:enumeration value="Blanketter - Anropsstyrd trafik"/>
          <xsd:enumeration value="Blanketter - Anställning"/>
          <xsd:enumeration value="Blanketter - Arbetsplats"/>
          <xsd:enumeration value="Blanketter - Övrig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E07887-0E29-BA49-B6BF-B517F072FEB1}">
  <ds:schemaRefs>
    <ds:schemaRef ds:uri="http://schemas.openxmlformats.org/officeDocument/2006/bibliography"/>
  </ds:schemaRefs>
</ds:datastoreItem>
</file>

<file path=customXml/itemProps2.xml><?xml version="1.0" encoding="utf-8"?>
<ds:datastoreItem xmlns:ds="http://schemas.openxmlformats.org/officeDocument/2006/customXml" ds:itemID="{A33E7B5A-7A36-4E9E-936A-24C64E5F43CF}">
  <ds:schemaRefs>
    <ds:schemaRef ds:uri="http://schemas.microsoft.com/sharepoint/v3/contenttype/forms"/>
  </ds:schemaRefs>
</ds:datastoreItem>
</file>

<file path=customXml/itemProps3.xml><?xml version="1.0" encoding="utf-8"?>
<ds:datastoreItem xmlns:ds="http://schemas.openxmlformats.org/officeDocument/2006/customXml" ds:itemID="{06CC1352-1C3B-4826-8009-13D234BD6645}">
  <ds:schemaRefs>
    <ds:schemaRef ds:uri="http://schemas.microsoft.com/office/2006/metadata/properties"/>
    <ds:schemaRef ds:uri="http://schemas.microsoft.com/office/infopath/2007/PartnerControls"/>
    <ds:schemaRef ds:uri="382a4f6b-e637-45ac-98ea-fda4ccae885a"/>
    <ds:schemaRef ds:uri="b49f39f6-593a-4596-b6e3-11537bad03bd"/>
  </ds:schemaRefs>
</ds:datastoreItem>
</file>

<file path=customXml/itemProps4.xml><?xml version="1.0" encoding="utf-8"?>
<ds:datastoreItem xmlns:ds="http://schemas.openxmlformats.org/officeDocument/2006/customXml" ds:itemID="{E240BF9C-195E-435A-A0B5-D7DAD1FFC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a4f6b-e637-45ac-98ea-fda4ccae885a"/>
    <ds:schemaRef ds:uri="b49f39f6-593a-4596-b6e3-11537bad0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C:\Users\johansson.mathias\AppData\Roaming\Mallar\Dokumentmallar\Mallar\Tom Word.dotx</Template>
  <TotalTime>33</TotalTime>
  <Pages>26</Pages>
  <Words>2956</Words>
  <Characters>15671</Characters>
  <Application>Microsoft Office Word</Application>
  <DocSecurity>0</DocSecurity>
  <Lines>130</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Johansson</dc:creator>
  <cp:lastModifiedBy>Mikael Fröberg</cp:lastModifiedBy>
  <cp:revision>8</cp:revision>
  <cp:lastPrinted>2017-09-29T07:19:00Z</cp:lastPrinted>
  <dcterms:created xsi:type="dcterms:W3CDTF">2020-02-27T07:39:00Z</dcterms:created>
  <dcterms:modified xsi:type="dcterms:W3CDTF">2020-03-31T08:07:00Z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0x010100D83E91DA8446B948A95C6843FC435146</vt:lpwstr>
  </property>
  <property fmtid="{D5CDD505-2E9C-101B-9397-08002B2CF9AE}" pid="3" name="VTDocumentTypeOfDocument">
    <vt:lpwstr/>
  </property>
  <property fmtid="{D5CDD505-2E9C-101B-9397-08002B2CF9AE}" pid="4" name="CreateDate">
    <vt:filetime>2017-09-28T22:00:00Z</vt:filetime>
  </property>
</Properties>
</file>